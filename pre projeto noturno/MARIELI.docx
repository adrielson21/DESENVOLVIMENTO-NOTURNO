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5" w:type="dxa"/>
        <w:tblLook w:val="04A0" w:firstRow="1" w:lastRow="0" w:firstColumn="1" w:lastColumn="0" w:noHBand="0" w:noVBand="1"/>
      </w:tblPr>
      <w:tblGrid>
        <w:gridCol w:w="9072"/>
      </w:tblGrid>
      <w:tr w:rsidR="007E44BE" w14:paraId="3FF2D646"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DBB428E" w14:textId="77777777" w:rsidR="007E44BE" w:rsidRDefault="007E44BE">
            <w:pPr>
              <w:snapToGrid w:val="0"/>
              <w:rPr>
                <w:rFonts w:ascii="Arial" w:hAnsi="Arial" w:cs="Arial"/>
              </w:rPr>
            </w:pPr>
          </w:p>
          <w:p w14:paraId="13F52E03" w14:textId="77777777" w:rsidR="007E44BE" w:rsidRDefault="00634B66">
            <w:pPr>
              <w:jc w:val="center"/>
              <w:rPr>
                <w:sz w:val="24"/>
                <w:szCs w:val="24"/>
              </w:rPr>
            </w:pPr>
            <w:r>
              <w:rPr>
                <w:rFonts w:ascii="Arial" w:hAnsi="Arial" w:cs="Arial"/>
                <w:b/>
                <w:bCs/>
                <w:sz w:val="24"/>
                <w:szCs w:val="24"/>
              </w:rPr>
              <w:t>PRÉ-PROJETO 202</w:t>
            </w:r>
            <w:r>
              <w:rPr>
                <w:rFonts w:ascii="Arial" w:hAnsi="Arial" w:cs="Arial"/>
                <w:b/>
                <w:bCs/>
                <w:sz w:val="24"/>
                <w:szCs w:val="24"/>
                <w:lang w:val="pt-PT"/>
              </w:rPr>
              <w:t>4</w:t>
            </w:r>
          </w:p>
        </w:tc>
      </w:tr>
    </w:tbl>
    <w:p w14:paraId="62130336" w14:textId="77777777" w:rsidR="007E44BE" w:rsidRDefault="007E44BE">
      <w:pPr>
        <w:ind w:firstLine="426"/>
        <w:rPr>
          <w:rFonts w:ascii="Arial" w:hAnsi="Arial" w:cs="Arial"/>
        </w:rPr>
      </w:pPr>
    </w:p>
    <w:tbl>
      <w:tblPr>
        <w:tblW w:w="9072" w:type="dxa"/>
        <w:tblInd w:w="-5" w:type="dxa"/>
        <w:tblLook w:val="04A0" w:firstRow="1" w:lastRow="0" w:firstColumn="1" w:lastColumn="0" w:noHBand="0" w:noVBand="1"/>
      </w:tblPr>
      <w:tblGrid>
        <w:gridCol w:w="9072"/>
      </w:tblGrid>
      <w:tr w:rsidR="007E44BE" w14:paraId="54B58166" w14:textId="77777777">
        <w:trPr>
          <w:cantSplit/>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E6F08E9" w14:textId="77777777" w:rsidR="007E44BE" w:rsidRDefault="00634B66">
            <w:pPr>
              <w:spacing w:before="120" w:after="120"/>
              <w:rPr>
                <w:rFonts w:ascii="Arial" w:hAnsi="Arial"/>
                <w:sz w:val="24"/>
                <w:szCs w:val="24"/>
              </w:rPr>
            </w:pPr>
            <w:r>
              <w:rPr>
                <w:rFonts w:ascii="Arial" w:hAnsi="Arial" w:cs="Arial"/>
                <w:sz w:val="24"/>
                <w:szCs w:val="24"/>
              </w:rPr>
              <w:t xml:space="preserve">NOME: </w:t>
            </w:r>
            <w:r>
              <w:rPr>
                <w:rFonts w:ascii="Arial" w:hAnsi="Arial" w:cs="Arial"/>
                <w:b/>
                <w:bCs/>
                <w:sz w:val="24"/>
                <w:szCs w:val="24"/>
              </w:rPr>
              <w:t>MARIELI IRENE TEIXEIRA WAIDEMAN</w:t>
            </w:r>
            <w:r>
              <w:rPr>
                <w:rFonts w:ascii="Arial" w:hAnsi="Arial" w:cs="Arial"/>
                <w:sz w:val="24"/>
                <w:szCs w:val="24"/>
              </w:rPr>
              <w:t xml:space="preserve">                                            Nº </w:t>
            </w:r>
            <w:r>
              <w:rPr>
                <w:rFonts w:ascii="Arial" w:hAnsi="Arial" w:cs="Arial"/>
                <w:b/>
                <w:bCs/>
                <w:sz w:val="24"/>
                <w:szCs w:val="24"/>
              </w:rPr>
              <w:t>19</w:t>
            </w:r>
          </w:p>
        </w:tc>
      </w:tr>
      <w:tr w:rsidR="007E44BE" w14:paraId="652CAF1A" w14:textId="77777777">
        <w:trPr>
          <w:cantSplit/>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2320D15" w14:textId="77777777" w:rsidR="007E44BE" w:rsidRDefault="00634B66">
            <w:pPr>
              <w:spacing w:before="120" w:after="120"/>
              <w:rPr>
                <w:rFonts w:ascii="Arial" w:hAnsi="Arial"/>
                <w:sz w:val="24"/>
                <w:szCs w:val="24"/>
              </w:rPr>
            </w:pPr>
            <w:r>
              <w:rPr>
                <w:rFonts w:ascii="Arial" w:hAnsi="Arial" w:cs="Arial"/>
                <w:sz w:val="24"/>
                <w:szCs w:val="24"/>
              </w:rPr>
              <w:t xml:space="preserve">TELEFONE: </w:t>
            </w:r>
            <w:r>
              <w:rPr>
                <w:rFonts w:ascii="Arial" w:hAnsi="Arial" w:cs="Arial"/>
                <w:b/>
                <w:bCs/>
                <w:sz w:val="24"/>
                <w:szCs w:val="24"/>
              </w:rPr>
              <w:t>(45) 98433-5791</w:t>
            </w:r>
          </w:p>
        </w:tc>
      </w:tr>
      <w:tr w:rsidR="007E44BE" w14:paraId="6B4846C2" w14:textId="77777777">
        <w:trPr>
          <w:cantSplit/>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E46556E" w14:textId="77777777" w:rsidR="007E44BE" w:rsidRDefault="00634B66">
            <w:pPr>
              <w:spacing w:before="120" w:after="120"/>
              <w:rPr>
                <w:rFonts w:ascii="Arial" w:hAnsi="Arial"/>
                <w:sz w:val="24"/>
                <w:szCs w:val="24"/>
              </w:rPr>
            </w:pPr>
            <w:r>
              <w:rPr>
                <w:rFonts w:ascii="Arial" w:hAnsi="Arial" w:cs="Arial"/>
                <w:sz w:val="24"/>
                <w:szCs w:val="24"/>
              </w:rPr>
              <w:t xml:space="preserve">E-MAIL:  </w:t>
            </w:r>
            <w:r>
              <w:rPr>
                <w:rFonts w:ascii="Arial" w:hAnsi="Arial" w:cs="Arial"/>
                <w:b/>
                <w:color w:val="1F1F1F"/>
                <w:sz w:val="24"/>
                <w:szCs w:val="24"/>
              </w:rPr>
              <w:t>marieli.waideman@escola.pr.gov.br</w:t>
            </w:r>
            <w:r>
              <w:rPr>
                <w:rFonts w:ascii="Arial" w:hAnsi="Arial" w:cs="Arial"/>
                <w:sz w:val="24"/>
                <w:szCs w:val="24"/>
              </w:rPr>
              <w:t xml:space="preserve"> </w:t>
            </w:r>
          </w:p>
        </w:tc>
      </w:tr>
      <w:tr w:rsidR="007E44BE" w14:paraId="0686079F" w14:textId="77777777">
        <w:trPr>
          <w:cantSplit/>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ECF6C99" w14:textId="77777777" w:rsidR="007E44BE" w:rsidRDefault="00634B66">
            <w:pPr>
              <w:spacing w:before="120" w:after="120"/>
              <w:rPr>
                <w:rFonts w:ascii="Arial" w:hAnsi="Arial"/>
                <w:sz w:val="24"/>
                <w:szCs w:val="24"/>
              </w:rPr>
            </w:pPr>
            <w:r>
              <w:rPr>
                <w:rFonts w:ascii="Arial" w:hAnsi="Arial" w:cs="Arial"/>
                <w:sz w:val="24"/>
                <w:szCs w:val="24"/>
              </w:rPr>
              <w:t xml:space="preserve">CURSO: </w:t>
            </w:r>
            <w:r>
              <w:rPr>
                <w:rFonts w:ascii="Arial" w:hAnsi="Arial" w:cs="Arial"/>
                <w:b/>
                <w:bCs/>
                <w:sz w:val="24"/>
                <w:szCs w:val="24"/>
              </w:rPr>
              <w:t>Análise e Desenvolvimento de Sistemas</w:t>
            </w:r>
          </w:p>
        </w:tc>
      </w:tr>
      <w:tr w:rsidR="007E44BE" w14:paraId="2E8F228D" w14:textId="77777777">
        <w:trPr>
          <w:cantSplit/>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EDF10AA" w14:textId="77777777" w:rsidR="007E44BE" w:rsidRDefault="00634B66">
            <w:pPr>
              <w:spacing w:before="120" w:after="120"/>
              <w:rPr>
                <w:rFonts w:ascii="Arial" w:hAnsi="Arial"/>
                <w:sz w:val="24"/>
                <w:szCs w:val="24"/>
              </w:rPr>
            </w:pPr>
            <w:r>
              <w:rPr>
                <w:rFonts w:ascii="Arial" w:hAnsi="Arial" w:cs="Arial"/>
                <w:sz w:val="24"/>
                <w:szCs w:val="24"/>
              </w:rPr>
              <w:t xml:space="preserve">TURMA: </w:t>
            </w:r>
            <w:r>
              <w:rPr>
                <w:rFonts w:ascii="Arial" w:hAnsi="Arial" w:cs="Arial"/>
                <w:b/>
                <w:bCs/>
                <w:sz w:val="24"/>
                <w:szCs w:val="24"/>
              </w:rPr>
              <w:t>2</w:t>
            </w:r>
            <w:bookmarkStart w:id="0" w:name="_GoBack"/>
            <w:bookmarkEnd w:id="0"/>
            <w:r>
              <w:rPr>
                <w:rFonts w:ascii="Arial" w:hAnsi="Arial" w:cs="Arial"/>
                <w:b/>
                <w:bCs/>
                <w:sz w:val="24"/>
                <w:szCs w:val="24"/>
              </w:rPr>
              <w:t xml:space="preserve"> semestre</w:t>
            </w:r>
          </w:p>
        </w:tc>
      </w:tr>
    </w:tbl>
    <w:p w14:paraId="442D3811" w14:textId="77777777" w:rsidR="007E44BE" w:rsidRDefault="007E44BE">
      <w:pPr>
        <w:rPr>
          <w:rFonts w:ascii="Arial" w:hAnsi="Arial" w:cs="Arial"/>
          <w:b/>
        </w:rPr>
      </w:pPr>
    </w:p>
    <w:p w14:paraId="15CCAA89" w14:textId="77777777" w:rsidR="007E44BE" w:rsidRDefault="00634B66">
      <w:pPr>
        <w:rPr>
          <w:rFonts w:ascii="Arial" w:hAnsi="Arial" w:cs="Arial"/>
        </w:rPr>
      </w:pPr>
      <w:proofErr w:type="gramStart"/>
      <w:r>
        <w:rPr>
          <w:rFonts w:ascii="Arial" w:hAnsi="Arial" w:cs="Arial"/>
          <w:b/>
        </w:rPr>
        <w:t>ALUNO(</w:t>
      </w:r>
      <w:proofErr w:type="gramEnd"/>
      <w:r>
        <w:rPr>
          <w:rFonts w:ascii="Arial" w:hAnsi="Arial" w:cs="Arial"/>
          <w:b/>
        </w:rPr>
        <w:t xml:space="preserve">s) </w:t>
      </w:r>
      <w:r>
        <w:rPr>
          <w:rFonts w:ascii="Arial" w:hAnsi="Arial" w:cs="Arial"/>
          <w:b/>
        </w:rPr>
        <w:t>É OBRIGATÓRIO EM ANEXO AO PRÉ-PROJETO, NO MÍNIMO UMA TELA DE INTERFACE (TELA PRINCIPAL) JUNTO AO PROJETO.</w:t>
      </w:r>
    </w:p>
    <w:p w14:paraId="67B712BF" w14:textId="77777777" w:rsidR="007E44BE" w:rsidRDefault="002F4490">
      <w:pPr>
        <w:rPr>
          <w:rFonts w:ascii="Arial" w:hAnsi="Arial" w:cs="Arial"/>
          <w:b/>
        </w:rPr>
      </w:pPr>
      <w:r w:rsidRPr="002F4490">
        <w:rPr>
          <w:rFonts w:ascii="Arial" w:hAnsi="Arial" w:cs="Arial"/>
          <w:b/>
          <w:highlight w:val="yellow"/>
        </w:rPr>
        <w:t>PROTÓTIPO</w:t>
      </w:r>
    </w:p>
    <w:p w14:paraId="75572670" w14:textId="77777777" w:rsidR="007E44BE" w:rsidRDefault="00634B66">
      <w:pPr>
        <w:rPr>
          <w:rFonts w:ascii="Arial" w:hAnsi="Arial" w:cs="Arial"/>
          <w:b/>
        </w:rPr>
      </w:pPr>
      <w:r>
        <w:rPr>
          <w:rFonts w:ascii="Arial" w:hAnsi="Arial" w:cs="Arial"/>
        </w:rPr>
        <w:t>TITULO</w:t>
      </w:r>
    </w:p>
    <w:tbl>
      <w:tblPr>
        <w:tblW w:w="9072" w:type="dxa"/>
        <w:tblInd w:w="-5" w:type="dxa"/>
        <w:tblLook w:val="04A0" w:firstRow="1" w:lastRow="0" w:firstColumn="1" w:lastColumn="0" w:noHBand="0" w:noVBand="1"/>
      </w:tblPr>
      <w:tblGrid>
        <w:gridCol w:w="9072"/>
      </w:tblGrid>
      <w:tr w:rsidR="007E44BE" w14:paraId="34145007"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B6A9CF6" w14:textId="77777777" w:rsidR="007E44BE" w:rsidRDefault="00634B66">
            <w:pPr>
              <w:spacing w:before="120" w:after="120"/>
              <w:rPr>
                <w:rFonts w:ascii="Arial" w:hAnsi="Arial" w:cs="Arial"/>
              </w:rPr>
            </w:pPr>
            <w:r>
              <w:rPr>
                <w:rFonts w:ascii="Arial" w:hAnsi="Arial" w:cs="Arial"/>
              </w:rPr>
              <w:t>Título do projeto:</w:t>
            </w:r>
          </w:p>
        </w:tc>
      </w:tr>
    </w:tbl>
    <w:p w14:paraId="0A4EDB09" w14:textId="77777777" w:rsidR="007E44BE" w:rsidRDefault="007E44BE">
      <w:pPr>
        <w:rPr>
          <w:rFonts w:ascii="Arial" w:hAnsi="Arial" w:cs="Arial"/>
        </w:rPr>
      </w:pPr>
    </w:p>
    <w:p w14:paraId="0E35AE7B" w14:textId="77777777" w:rsidR="007E44BE" w:rsidRDefault="00634B66">
      <w:pPr>
        <w:rPr>
          <w:rFonts w:ascii="Arial" w:hAnsi="Arial" w:cs="Arial"/>
        </w:rPr>
      </w:pPr>
      <w:r>
        <w:rPr>
          <w:rFonts w:ascii="Arial" w:hAnsi="Arial" w:cs="Arial"/>
        </w:rPr>
        <w:t xml:space="preserve">INTRODUÇÃO                                                      </w:t>
      </w:r>
    </w:p>
    <w:tbl>
      <w:tblPr>
        <w:tblW w:w="9072" w:type="dxa"/>
        <w:tblInd w:w="-5" w:type="dxa"/>
        <w:tblLook w:val="04A0" w:firstRow="1" w:lastRow="0" w:firstColumn="1" w:lastColumn="0" w:noHBand="0" w:noVBand="1"/>
      </w:tblPr>
      <w:tblGrid>
        <w:gridCol w:w="9072"/>
      </w:tblGrid>
      <w:tr w:rsidR="007E44BE" w14:paraId="5334C3EC" w14:textId="77777777">
        <w:trPr>
          <w:trHeight w:val="122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C735FBA" w14:textId="77777777" w:rsidR="007E44BE" w:rsidRDefault="00634B66" w:rsidP="002F4490">
            <w:pPr>
              <w:spacing w:after="0" w:line="360" w:lineRule="auto"/>
              <w:jc w:val="both"/>
              <w:rPr>
                <w:rFonts w:ascii="Arial" w:hAnsi="Arial" w:cs="Arial"/>
                <w:sz w:val="24"/>
                <w:szCs w:val="24"/>
              </w:rPr>
            </w:pPr>
            <w:r>
              <w:rPr>
                <w:rFonts w:ascii="Arial" w:hAnsi="Arial" w:cs="Arial"/>
                <w:sz w:val="24"/>
                <w:szCs w:val="24"/>
              </w:rPr>
              <w:t>Com a constante evolução tecnológica, muitas ferramentas</w:t>
            </w:r>
            <w:r>
              <w:rPr>
                <w:rFonts w:ascii="Arial" w:hAnsi="Arial" w:cs="Arial"/>
                <w:sz w:val="24"/>
                <w:szCs w:val="24"/>
              </w:rPr>
              <w:t xml:space="preserve"> acabam ficando obsoletas em uma velocidade cada vez mais rápida – e essa realidade não é diferente no mercado de e-commerce. Para se destacarem em meio à concorrência, as plataformas de e-commerce necessitam constantemente de manutenções, a partir disso, </w:t>
            </w:r>
            <w:r>
              <w:rPr>
                <w:rFonts w:ascii="Arial" w:hAnsi="Arial" w:cs="Arial"/>
                <w:sz w:val="24"/>
                <w:szCs w:val="24"/>
              </w:rPr>
              <w:t xml:space="preserve">muitos talentos acabam ficando escondidos em meio a sistemas que se tornam irrelevantes e que não apresentam nenhum </w:t>
            </w:r>
            <w:commentRangeStart w:id="1"/>
            <w:r>
              <w:rPr>
                <w:rFonts w:ascii="Arial" w:hAnsi="Arial" w:cs="Arial"/>
                <w:sz w:val="24"/>
                <w:szCs w:val="24"/>
              </w:rPr>
              <w:t>diferencial</w:t>
            </w:r>
            <w:commentRangeEnd w:id="1"/>
            <w:r w:rsidR="002F4490">
              <w:rPr>
                <w:rStyle w:val="Refdecomentrio"/>
              </w:rPr>
              <w:commentReference w:id="1"/>
            </w:r>
            <w:r>
              <w:rPr>
                <w:rFonts w:ascii="Arial" w:hAnsi="Arial" w:cs="Arial"/>
                <w:sz w:val="24"/>
                <w:szCs w:val="24"/>
              </w:rPr>
              <w:t xml:space="preserve">. </w:t>
            </w:r>
          </w:p>
          <w:p w14:paraId="312C4181" w14:textId="77777777" w:rsidR="002F4490" w:rsidRDefault="002F4490" w:rsidP="002F4490">
            <w:pPr>
              <w:spacing w:after="0" w:line="240" w:lineRule="auto"/>
              <w:ind w:left="1416"/>
              <w:jc w:val="both"/>
              <w:pPrChange w:id="2" w:author="Aparecida Ferreira" w:date="2024-08-19T09:02:00Z">
                <w:pPr>
                  <w:spacing w:after="0" w:line="360" w:lineRule="auto"/>
                  <w:jc w:val="both"/>
                </w:pPr>
              </w:pPrChange>
            </w:pPr>
            <w:ins w:id="3" w:author="Aparecida Ferreira" w:date="2024-08-19T09:03:00Z">
              <w:r w:rsidRPr="002F4490">
                <w:rPr>
                  <w:rFonts w:ascii="Arial" w:hAnsi="Arial" w:cs="Arial"/>
                  <w:sz w:val="20"/>
                  <w:szCs w:val="20"/>
                </w:rPr>
                <w:t>O fenômeno</w:t>
              </w:r>
            </w:ins>
            <w:ins w:id="4" w:author="Aparecida Ferreira" w:date="2024-08-19T09:02:00Z">
              <w:r w:rsidRPr="002F4490">
                <w:rPr>
                  <w:rFonts w:ascii="Arial" w:hAnsi="Arial" w:cs="Arial"/>
                  <w:sz w:val="20"/>
                  <w:szCs w:val="20"/>
                  <w:rPrChange w:id="5" w:author="Aparecida Ferreira" w:date="2024-08-19T09:03:00Z">
                    <w:rPr/>
                  </w:rPrChange>
                </w:rPr>
                <w:t xml:space="preserve"> crescente da tatuagem vem representando um notável objeto de estudo, por parte do Direito, da Antropologia, da Medicina, da Sociologia, entre outras áreas suscetíveis de influência ao seu uso. (LISE, 2013</w:t>
              </w:r>
              <w:r>
                <w:t>).</w:t>
              </w:r>
            </w:ins>
          </w:p>
          <w:p w14:paraId="09D9D107" w14:textId="77777777" w:rsidR="007E44BE" w:rsidRDefault="00E3051D" w:rsidP="00E3051D">
            <w:pPr>
              <w:spacing w:before="240" w:after="0" w:line="360" w:lineRule="auto"/>
              <w:jc w:val="both"/>
              <w:rPr>
                <w:ins w:id="6" w:author="Aparecida Ferreira" w:date="2024-08-19T09:10:00Z"/>
                <w:rFonts w:ascii="Arial" w:hAnsi="Arial" w:cs="Arial"/>
              </w:rPr>
              <w:pPrChange w:id="7" w:author="Aparecida Ferreira" w:date="2024-08-19T09:07:00Z">
                <w:pPr>
                  <w:spacing w:line="360" w:lineRule="auto"/>
                  <w:ind w:firstLine="567"/>
                </w:pPr>
              </w:pPrChange>
            </w:pPr>
            <w:proofErr w:type="gramStart"/>
            <w:ins w:id="8" w:author="Aparecida Ferreira" w:date="2024-08-19T09:06:00Z">
              <w:r>
                <w:rPr>
                  <w:rFonts w:ascii="Arial" w:hAnsi="Arial" w:cs="Arial"/>
                  <w:rPrChange w:id="9" w:author="Aparecida Ferreira" w:date="2024-08-19T09:07:00Z">
                    <w:rPr>
                      <w:rFonts w:ascii="Arial" w:hAnsi="Arial" w:cs="Arial"/>
                    </w:rPr>
                  </w:rPrChange>
                </w:rPr>
                <w:t>LISE(</w:t>
              </w:r>
              <w:proofErr w:type="gramEnd"/>
              <w:r>
                <w:rPr>
                  <w:rFonts w:ascii="Arial" w:hAnsi="Arial" w:cs="Arial"/>
                  <w:rPrChange w:id="10" w:author="Aparecida Ferreira" w:date="2024-08-19T09:07:00Z">
                    <w:rPr>
                      <w:rFonts w:ascii="Arial" w:hAnsi="Arial" w:cs="Arial"/>
                    </w:rPr>
                  </w:rPrChange>
                </w:rPr>
                <w:t xml:space="preserve">2013), </w:t>
              </w:r>
            </w:ins>
            <w:ins w:id="11" w:author="Aparecida Ferreira" w:date="2024-08-19T09:07:00Z">
              <w:r>
                <w:rPr>
                  <w:rFonts w:ascii="Arial" w:hAnsi="Arial" w:cs="Arial"/>
                </w:rPr>
                <w:t>destaca que a</w:t>
              </w:r>
            </w:ins>
            <w:ins w:id="12" w:author="Aparecida Ferreira" w:date="2024-08-19T09:06:00Z">
              <w:r w:rsidRPr="00E3051D">
                <w:rPr>
                  <w:rFonts w:ascii="Arial" w:hAnsi="Arial" w:cs="Arial"/>
                  <w:rPrChange w:id="13" w:author="Aparecida Ferreira" w:date="2024-08-19T09:07:00Z">
                    <w:rPr>
                      <w:rFonts w:ascii="Arial" w:hAnsi="Arial" w:cs="Arial"/>
                      <w:sz w:val="24"/>
                      <w:szCs w:val="24"/>
                    </w:rPr>
                  </w:rPrChange>
                </w:rPr>
                <w:t xml:space="preserve"> tatuagem: uma arte milenar em constante evolução. A prática de marcar a pele com desenhos e símbolos remonta a milhares de anos, com registros em diversas culturas ao redor do mundo. Atualmente, a tatuagem é um fenômeno global, com mais de 100 milhões de pessoas tatuadas nos Estados Unidos e Europa. A popularidade da tatuagem reflete a busca por </w:t>
              </w:r>
            </w:ins>
            <w:ins w:id="14" w:author="Aparecida Ferreira" w:date="2024-08-19T09:08:00Z">
              <w:r w:rsidRPr="00E3051D">
                <w:rPr>
                  <w:rFonts w:ascii="Arial" w:hAnsi="Arial" w:cs="Arial"/>
                  <w:rPrChange w:id="15" w:author="Aparecida Ferreira" w:date="2024-08-19T09:07:00Z">
                    <w:rPr>
                      <w:rFonts w:ascii="Arial" w:hAnsi="Arial" w:cs="Arial"/>
                    </w:rPr>
                  </w:rPrChange>
                </w:rPr>
                <w:t>auto expressão</w:t>
              </w:r>
            </w:ins>
            <w:ins w:id="16" w:author="Aparecida Ferreira" w:date="2024-08-19T09:06:00Z">
              <w:r w:rsidRPr="00E3051D">
                <w:rPr>
                  <w:rFonts w:ascii="Arial" w:hAnsi="Arial" w:cs="Arial"/>
                  <w:rPrChange w:id="17" w:author="Aparecida Ferreira" w:date="2024-08-19T09:07:00Z">
                    <w:rPr>
                      <w:rFonts w:ascii="Arial" w:hAnsi="Arial" w:cs="Arial"/>
                      <w:sz w:val="24"/>
                      <w:szCs w:val="24"/>
                    </w:rPr>
                  </w:rPrChange>
                </w:rPr>
                <w:t xml:space="preserve"> e a vontade de se conectar com grupos e </w:t>
              </w:r>
              <w:r w:rsidRPr="00E3051D">
                <w:rPr>
                  <w:rFonts w:ascii="Arial" w:hAnsi="Arial" w:cs="Arial"/>
                  <w:rPrChange w:id="18" w:author="Aparecida Ferreira" w:date="2024-08-19T09:07:00Z">
                    <w:rPr>
                      <w:rFonts w:ascii="Arial" w:hAnsi="Arial" w:cs="Arial"/>
                      <w:sz w:val="24"/>
                      <w:szCs w:val="24"/>
                    </w:rPr>
                  </w:rPrChange>
                </w:rPr>
                <w:lastRenderedPageBreak/>
                <w:t>subculturas. O termo "tatuagem" tem origem no taitiano "</w:t>
              </w:r>
              <w:proofErr w:type="spellStart"/>
              <w:r w:rsidRPr="00E3051D">
                <w:rPr>
                  <w:rFonts w:ascii="Arial" w:hAnsi="Arial" w:cs="Arial"/>
                  <w:rPrChange w:id="19" w:author="Aparecida Ferreira" w:date="2024-08-19T09:07:00Z">
                    <w:rPr>
                      <w:rFonts w:ascii="Arial" w:hAnsi="Arial" w:cs="Arial"/>
                      <w:sz w:val="24"/>
                      <w:szCs w:val="24"/>
                    </w:rPr>
                  </w:rPrChange>
                </w:rPr>
                <w:t>tatau</w:t>
              </w:r>
              <w:proofErr w:type="spellEnd"/>
              <w:r w:rsidRPr="00E3051D">
                <w:rPr>
                  <w:rFonts w:ascii="Arial" w:hAnsi="Arial" w:cs="Arial"/>
                  <w:rPrChange w:id="20" w:author="Aparecida Ferreira" w:date="2024-08-19T09:07:00Z">
                    <w:rPr>
                      <w:rFonts w:ascii="Arial" w:hAnsi="Arial" w:cs="Arial"/>
                      <w:sz w:val="24"/>
                      <w:szCs w:val="24"/>
                    </w:rPr>
                  </w:rPrChange>
                </w:rPr>
                <w:t>", que se refere ao som produzido durante o processo de tatuagem.</w:t>
              </w:r>
            </w:ins>
          </w:p>
          <w:p w14:paraId="0434A0E2" w14:textId="77777777" w:rsidR="00E3051D" w:rsidRPr="00E3051D" w:rsidRDefault="00E3051D" w:rsidP="00E3051D">
            <w:pPr>
              <w:spacing w:after="0" w:line="240" w:lineRule="auto"/>
              <w:ind w:left="1416"/>
              <w:jc w:val="both"/>
              <w:rPr>
                <w:ins w:id="21" w:author="Aparecida Ferreira" w:date="2024-08-19T09:10:00Z"/>
                <w:rFonts w:ascii="Arial" w:hAnsi="Arial" w:cs="Arial"/>
                <w:sz w:val="20"/>
                <w:szCs w:val="20"/>
                <w:rPrChange w:id="22" w:author="Aparecida Ferreira" w:date="2024-08-19T09:14:00Z">
                  <w:rPr>
                    <w:ins w:id="23" w:author="Aparecida Ferreira" w:date="2024-08-19T09:10:00Z"/>
                    <w:rFonts w:ascii="Arial" w:hAnsi="Arial" w:cs="Arial"/>
                  </w:rPr>
                </w:rPrChange>
              </w:rPr>
              <w:pPrChange w:id="24" w:author="Aparecida Ferreira" w:date="2024-08-19T09:10:00Z">
                <w:pPr>
                  <w:spacing w:line="360" w:lineRule="auto"/>
                  <w:ind w:firstLine="567"/>
                </w:pPr>
              </w:pPrChange>
            </w:pPr>
            <w:ins w:id="25" w:author="Aparecida Ferreira" w:date="2024-08-19T09:10:00Z">
              <w:r w:rsidRPr="00E3051D">
                <w:rPr>
                  <w:rFonts w:ascii="Arial" w:hAnsi="Arial" w:cs="Arial"/>
                  <w:sz w:val="20"/>
                  <w:szCs w:val="20"/>
                  <w:rPrChange w:id="26" w:author="Aparecida Ferreira" w:date="2024-08-19T09:14:00Z">
                    <w:rPr>
                      <w:rFonts w:ascii="Arial" w:hAnsi="Arial" w:cs="Arial"/>
                    </w:rPr>
                  </w:rPrChange>
                </w:rPr>
                <w:t xml:space="preserve">Tatuagem: (substantivo) feminino. Conjunto dos meios, com que se introduzem debaixo da epiderme substâncias corantes, vegetais ou minerais, para se produzir desenhos duradouros e aparentes. </w:t>
              </w:r>
              <w:proofErr w:type="gramStart"/>
              <w:r w:rsidRPr="00E3051D">
                <w:rPr>
                  <w:rFonts w:ascii="Arial" w:hAnsi="Arial" w:cs="Arial"/>
                  <w:sz w:val="20"/>
                  <w:szCs w:val="20"/>
                  <w:rPrChange w:id="27" w:author="Aparecida Ferreira" w:date="2024-08-19T09:14:00Z">
                    <w:rPr>
                      <w:rFonts w:ascii="Arial" w:hAnsi="Arial" w:cs="Arial"/>
                    </w:rPr>
                  </w:rPrChange>
                </w:rPr>
                <w:t>[...] Tatuar</w:t>
              </w:r>
              <w:proofErr w:type="gramEnd"/>
              <w:r w:rsidRPr="00E3051D">
                <w:rPr>
                  <w:rFonts w:ascii="Arial" w:hAnsi="Arial" w:cs="Arial"/>
                  <w:sz w:val="20"/>
                  <w:szCs w:val="20"/>
                  <w:rPrChange w:id="28" w:author="Aparecida Ferreira" w:date="2024-08-19T09:14:00Z">
                    <w:rPr>
                      <w:rFonts w:ascii="Arial" w:hAnsi="Arial" w:cs="Arial"/>
                    </w:rPr>
                  </w:rPrChange>
                </w:rPr>
                <w:t xml:space="preserve">: verbo transitivo. Fazer tatuagens em (de </w:t>
              </w:r>
              <w:proofErr w:type="spellStart"/>
              <w:r w:rsidRPr="00E3051D">
                <w:rPr>
                  <w:rFonts w:ascii="Arial" w:hAnsi="Arial" w:cs="Arial"/>
                  <w:sz w:val="20"/>
                  <w:szCs w:val="20"/>
                  <w:rPrChange w:id="29" w:author="Aparecida Ferreira" w:date="2024-08-19T09:14:00Z">
                    <w:rPr>
                      <w:rFonts w:ascii="Arial" w:hAnsi="Arial" w:cs="Arial"/>
                    </w:rPr>
                  </w:rPrChange>
                </w:rPr>
                <w:t>tatan</w:t>
              </w:r>
              <w:proofErr w:type="spellEnd"/>
              <w:r w:rsidRPr="00E3051D">
                <w:rPr>
                  <w:rFonts w:ascii="Arial" w:hAnsi="Arial" w:cs="Arial"/>
                  <w:sz w:val="20"/>
                  <w:szCs w:val="20"/>
                  <w:rPrChange w:id="30" w:author="Aparecida Ferreira" w:date="2024-08-19T09:14:00Z">
                    <w:rPr>
                      <w:rFonts w:ascii="Arial" w:hAnsi="Arial" w:cs="Arial"/>
                    </w:rPr>
                  </w:rPrChange>
                </w:rPr>
                <w:t xml:space="preserve">, traduzido do </w:t>
              </w:r>
              <w:proofErr w:type="spellStart"/>
              <w:r w:rsidRPr="00E3051D">
                <w:rPr>
                  <w:rFonts w:ascii="Arial" w:hAnsi="Arial" w:cs="Arial"/>
                  <w:sz w:val="20"/>
                  <w:szCs w:val="20"/>
                  <w:rPrChange w:id="31" w:author="Aparecida Ferreira" w:date="2024-08-19T09:14:00Z">
                    <w:rPr>
                      <w:rFonts w:ascii="Arial" w:hAnsi="Arial" w:cs="Arial"/>
                    </w:rPr>
                  </w:rPrChange>
                </w:rPr>
                <w:t>taiti</w:t>
              </w:r>
              <w:proofErr w:type="spellEnd"/>
              <w:r w:rsidRPr="00E3051D">
                <w:rPr>
                  <w:rFonts w:ascii="Arial" w:hAnsi="Arial" w:cs="Arial"/>
                  <w:sz w:val="20"/>
                  <w:szCs w:val="20"/>
                  <w:rPrChange w:id="32" w:author="Aparecida Ferreira" w:date="2024-08-19T09:14:00Z">
                    <w:rPr>
                      <w:rFonts w:ascii="Arial" w:hAnsi="Arial" w:cs="Arial"/>
                    </w:rPr>
                  </w:rPrChange>
                </w:rPr>
                <w:t>)</w:t>
              </w:r>
              <w:proofErr w:type="gramStart"/>
              <w:r w:rsidRPr="00E3051D">
                <w:rPr>
                  <w:rFonts w:ascii="Arial" w:hAnsi="Arial" w:cs="Arial"/>
                  <w:sz w:val="20"/>
                  <w:szCs w:val="20"/>
                  <w:rPrChange w:id="33" w:author="Aparecida Ferreira" w:date="2024-08-19T09:14:00Z">
                    <w:rPr>
                      <w:rFonts w:ascii="Arial" w:hAnsi="Arial" w:cs="Arial"/>
                    </w:rPr>
                  </w:rPrChange>
                </w:rPr>
                <w:t>11.(</w:t>
              </w:r>
              <w:proofErr w:type="gramEnd"/>
              <w:r w:rsidRPr="00E3051D">
                <w:rPr>
                  <w:rFonts w:ascii="Arial" w:hAnsi="Arial" w:cs="Arial"/>
                  <w:sz w:val="20"/>
                  <w:szCs w:val="20"/>
                  <w:rPrChange w:id="34" w:author="Aparecida Ferreira" w:date="2024-08-19T09:14:00Z">
                    <w:rPr>
                      <w:rFonts w:ascii="Arial" w:hAnsi="Arial" w:cs="Arial"/>
                    </w:rPr>
                  </w:rPrChange>
                </w:rPr>
                <w:t>LISE, 2013).</w:t>
              </w:r>
            </w:ins>
          </w:p>
          <w:p w14:paraId="720CBF70" w14:textId="77777777" w:rsidR="00F270E4" w:rsidRPr="00F270E4" w:rsidRDefault="00E3051D" w:rsidP="00F270E4">
            <w:pPr>
              <w:spacing w:before="240" w:after="0" w:line="360" w:lineRule="auto"/>
              <w:jc w:val="both"/>
              <w:rPr>
                <w:ins w:id="35" w:author="Aparecida Ferreira" w:date="2024-08-19T09:17:00Z"/>
                <w:rFonts w:ascii="Arial" w:hAnsi="Arial" w:cs="Arial"/>
              </w:rPr>
              <w:pPrChange w:id="36" w:author="Aparecida Ferreira" w:date="2024-08-19T09:19:00Z">
                <w:pPr>
                  <w:spacing w:after="0" w:line="360" w:lineRule="auto"/>
                  <w:jc w:val="both"/>
                </w:pPr>
              </w:pPrChange>
            </w:pPr>
            <w:proofErr w:type="spellStart"/>
            <w:ins w:id="37" w:author="Aparecida Ferreira" w:date="2024-08-19T09:13:00Z">
              <w:r w:rsidRPr="00E3051D">
                <w:rPr>
                  <w:rFonts w:ascii="Arial" w:hAnsi="Arial" w:cs="Arial"/>
                </w:rPr>
                <w:t>Mucciarelli</w:t>
              </w:r>
              <w:proofErr w:type="spellEnd"/>
              <w:r w:rsidRPr="00E3051D">
                <w:rPr>
                  <w:rFonts w:ascii="Arial" w:hAnsi="Arial" w:cs="Arial"/>
                </w:rPr>
                <w:t xml:space="preserve"> (1999)</w:t>
              </w:r>
            </w:ins>
            <w:ins w:id="38" w:author="Aparecida Ferreira" w:date="2024-08-19T09:18:00Z">
              <w:r w:rsidR="00F270E4">
                <w:rPr>
                  <w:rFonts w:ascii="Arial" w:hAnsi="Arial" w:cs="Arial"/>
                </w:rPr>
                <w:t xml:space="preserve">, </w:t>
              </w:r>
            </w:ins>
            <w:ins w:id="39" w:author="Aparecida Ferreira" w:date="2024-08-19T09:13:00Z">
              <w:r w:rsidRPr="00E3051D">
                <w:rPr>
                  <w:rFonts w:ascii="Arial" w:hAnsi="Arial" w:cs="Arial"/>
                </w:rPr>
                <w:t xml:space="preserve">sustenta que essa técnica foi introduzida a partir da Polinésia, durante a migração dos povos polinésios. Outros afirmam que o povo siberiano aprendeu a tatuar a partir da população asiática </w:t>
              </w:r>
              <w:proofErr w:type="spellStart"/>
              <w:r w:rsidRPr="00E3051D">
                <w:rPr>
                  <w:rFonts w:ascii="Arial" w:hAnsi="Arial" w:cs="Arial"/>
                </w:rPr>
                <w:t>Ainu</w:t>
              </w:r>
              <w:proofErr w:type="spellEnd"/>
              <w:r w:rsidRPr="00E3051D">
                <w:rPr>
                  <w:rFonts w:ascii="Arial" w:hAnsi="Arial" w:cs="Arial"/>
                </w:rPr>
                <w:t>, emigrada para o Alasca, e que depois essa técnica teria se difundido para todo o norte da América</w:t>
              </w:r>
            </w:ins>
            <w:ins w:id="40" w:author="Aparecida Ferreira" w:date="2024-08-19T09:14:00Z">
              <w:r>
                <w:rPr>
                  <w:rFonts w:ascii="Arial" w:hAnsi="Arial" w:cs="Arial"/>
                </w:rPr>
                <w:t>.</w:t>
              </w:r>
            </w:ins>
            <w:ins w:id="41" w:author="Aparecida Ferreira" w:date="2024-08-19T09:17:00Z">
              <w:r w:rsidR="00F270E4">
                <w:rPr>
                  <w:rFonts w:ascii="Arial" w:hAnsi="Arial" w:cs="Arial"/>
                </w:rPr>
                <w:t xml:space="preserve">  A </w:t>
              </w:r>
              <w:r w:rsidR="00F270E4" w:rsidRPr="00F270E4">
                <w:rPr>
                  <w:rFonts w:ascii="Arial" w:hAnsi="Arial" w:cs="Arial"/>
                </w:rPr>
                <w:t>prática da tatuagem entre os povos indígenas brasileiros, desde os primeiros relatos de exploradores europeus até a disseminação da prática no Brasil contemporâneo.</w:t>
              </w:r>
            </w:ins>
            <w:ins w:id="42" w:author="Aparecida Ferreira" w:date="2024-08-19T09:18:00Z">
              <w:r w:rsidR="00F270E4">
                <w:rPr>
                  <w:rFonts w:ascii="Arial" w:hAnsi="Arial" w:cs="Arial"/>
                </w:rPr>
                <w:t xml:space="preserve"> C</w:t>
              </w:r>
            </w:ins>
            <w:ins w:id="43" w:author="Aparecida Ferreira" w:date="2024-08-19T09:17:00Z">
              <w:r w:rsidR="00F270E4" w:rsidRPr="00F270E4">
                <w:rPr>
                  <w:rFonts w:ascii="Arial" w:hAnsi="Arial" w:cs="Arial"/>
                </w:rPr>
                <w:t>omum entre diversos povos indígenas brasileiros, com significados variados, como iniciação, hierarquia, magia, luto, sacrifício, ornamento e distinção.</w:t>
              </w:r>
            </w:ins>
            <w:ins w:id="44" w:author="Aparecida Ferreira" w:date="2024-08-19T09:18:00Z">
              <w:r w:rsidR="00F270E4">
                <w:rPr>
                  <w:rFonts w:ascii="Arial" w:hAnsi="Arial" w:cs="Arial"/>
                </w:rPr>
                <w:t xml:space="preserve"> </w:t>
              </w:r>
            </w:ins>
            <w:ins w:id="45" w:author="Aparecida Ferreira" w:date="2024-08-19T09:17:00Z">
              <w:r w:rsidR="00F270E4" w:rsidRPr="00F270E4">
                <w:rPr>
                  <w:rFonts w:ascii="Arial" w:hAnsi="Arial" w:cs="Arial"/>
                </w:rPr>
                <w:t xml:space="preserve">Os indígenas utilizavam diversos instrumentos para a </w:t>
              </w:r>
              <w:proofErr w:type="spellStart"/>
              <w:r w:rsidR="00F270E4" w:rsidRPr="00F270E4">
                <w:rPr>
                  <w:rFonts w:ascii="Arial" w:hAnsi="Arial" w:cs="Arial"/>
                </w:rPr>
                <w:t>escarificação</w:t>
              </w:r>
              <w:proofErr w:type="spellEnd"/>
              <w:r w:rsidR="00F270E4" w:rsidRPr="00F270E4">
                <w:rPr>
                  <w:rFonts w:ascii="Arial" w:hAnsi="Arial" w:cs="Arial"/>
                </w:rPr>
                <w:t xml:space="preserve"> e tatuagem, como espinhos de palmeiras, dentes de animais e tintas naturais.</w:t>
              </w:r>
            </w:ins>
            <w:ins w:id="46" w:author="Aparecida Ferreira" w:date="2024-08-19T09:18:00Z">
              <w:r w:rsidR="00F270E4">
                <w:rPr>
                  <w:rFonts w:ascii="Arial" w:hAnsi="Arial" w:cs="Arial"/>
                </w:rPr>
                <w:t xml:space="preserve"> </w:t>
              </w:r>
            </w:ins>
            <w:ins w:id="47" w:author="Aparecida Ferreira" w:date="2024-08-19T09:17:00Z">
              <w:r w:rsidR="00F270E4" w:rsidRPr="00F270E4">
                <w:rPr>
                  <w:rFonts w:ascii="Arial" w:hAnsi="Arial" w:cs="Arial"/>
                </w:rPr>
                <w:t>Os desenhos eram geralmente geométricos e tinham significados específicos para cada tribo.</w:t>
              </w:r>
            </w:ins>
          </w:p>
          <w:p w14:paraId="6E191482" w14:textId="77777777" w:rsidR="00E3051D" w:rsidRPr="00E3051D" w:rsidRDefault="00F270E4" w:rsidP="00F270E4">
            <w:pPr>
              <w:spacing w:after="0" w:line="360" w:lineRule="auto"/>
              <w:jc w:val="both"/>
              <w:rPr>
                <w:rFonts w:ascii="Arial" w:hAnsi="Arial" w:cs="Arial"/>
                <w:rPrChange w:id="48" w:author="Aparecida Ferreira" w:date="2024-08-19T09:07:00Z">
                  <w:rPr>
                    <w:rFonts w:ascii="Arial" w:hAnsi="Arial" w:cs="Arial"/>
                    <w:sz w:val="24"/>
                    <w:szCs w:val="24"/>
                  </w:rPr>
                </w:rPrChange>
              </w:rPr>
              <w:pPrChange w:id="49" w:author="Aparecida Ferreira" w:date="2024-08-19T09:22:00Z">
                <w:pPr>
                  <w:spacing w:line="360" w:lineRule="auto"/>
                  <w:ind w:firstLine="567"/>
                </w:pPr>
              </w:pPrChange>
            </w:pPr>
            <w:ins w:id="50" w:author="Aparecida Ferreira" w:date="2024-08-19T09:19:00Z">
              <w:r>
                <w:rPr>
                  <w:rFonts w:ascii="Arial" w:hAnsi="Arial" w:cs="Arial"/>
                </w:rPr>
                <w:t>Com a</w:t>
              </w:r>
            </w:ins>
            <w:ins w:id="51" w:author="Aparecida Ferreira" w:date="2024-08-19T09:17:00Z">
              <w:r w:rsidRPr="00F270E4">
                <w:rPr>
                  <w:rFonts w:ascii="Arial" w:hAnsi="Arial" w:cs="Arial"/>
                </w:rPr>
                <w:t xml:space="preserve"> chegada dos europeus ao Brasil introduziu novas técnicas e instrumentos para a tatuagem, além de mudar a percepção sobre a prática.</w:t>
              </w:r>
            </w:ins>
            <w:ins w:id="52" w:author="Aparecida Ferreira" w:date="2024-08-19T09:19:00Z">
              <w:r>
                <w:rPr>
                  <w:rFonts w:ascii="Arial" w:hAnsi="Arial" w:cs="Arial"/>
                </w:rPr>
                <w:t xml:space="preserve"> </w:t>
              </w:r>
            </w:ins>
            <w:ins w:id="53" w:author="Aparecida Ferreira" w:date="2024-08-19T09:17:00Z">
              <w:r w:rsidRPr="00F270E4">
                <w:rPr>
                  <w:rFonts w:ascii="Arial" w:hAnsi="Arial" w:cs="Arial"/>
                </w:rPr>
                <w:t>A tatuagem se popularizou no Brasil no século XIX, com a influência de marinheiros estrangeiros e, posteriormente, com a classe média urbana.</w:t>
              </w:r>
            </w:ins>
            <w:ins w:id="54" w:author="Aparecida Ferreira" w:date="2024-08-19T09:19:00Z">
              <w:r>
                <w:rPr>
                  <w:rFonts w:ascii="Arial" w:hAnsi="Arial" w:cs="Arial"/>
                </w:rPr>
                <w:t xml:space="preserve"> </w:t>
              </w:r>
            </w:ins>
            <w:ins w:id="55" w:author="Aparecida Ferreira" w:date="2024-08-19T09:17:00Z">
              <w:r w:rsidRPr="00F270E4">
                <w:rPr>
                  <w:rFonts w:ascii="Arial" w:hAnsi="Arial" w:cs="Arial"/>
                </w:rPr>
                <w:t>A partir do século XX, a tatuagem passou a ser estudada pela medicina e pela criminologia. Artistas e músicos brasileiros também contribuíram para a popularização da tatuagem, como Caetano Velos</w:t>
              </w:r>
              <w:r>
                <w:rPr>
                  <w:rFonts w:ascii="Arial" w:hAnsi="Arial" w:cs="Arial"/>
                </w:rPr>
                <w:t>o com a música "Menino do Rio"</w:t>
              </w:r>
              <w:r w:rsidRPr="00F270E4">
                <w:rPr>
                  <w:rFonts w:ascii="Arial" w:hAnsi="Arial" w:cs="Arial"/>
                </w:rPr>
                <w:t>, a tatuagem faz parte da história e da cultura brasileira, sendo uma prática presente em diversas culturas indígenas e posteriormente difundida por diferentes grupos sociais.</w:t>
              </w:r>
            </w:ins>
            <w:ins w:id="56" w:author="Aparecida Ferreira" w:date="2024-08-19T09:20:00Z">
              <w:r>
                <w:rPr>
                  <w:rFonts w:ascii="Arial" w:hAnsi="Arial" w:cs="Arial"/>
                </w:rPr>
                <w:t xml:space="preserve"> </w:t>
              </w:r>
            </w:ins>
            <w:ins w:id="57" w:author="Aparecida Ferreira" w:date="2024-08-19T09:17:00Z">
              <w:r w:rsidRPr="00F270E4">
                <w:rPr>
                  <w:rFonts w:ascii="Arial" w:hAnsi="Arial" w:cs="Arial"/>
                </w:rPr>
                <w:t>A tatuagem era uma forma de expressão cultural e identidade para os povos indígenas.</w:t>
              </w:r>
            </w:ins>
            <w:ins w:id="58" w:author="Aparecida Ferreira" w:date="2024-08-19T09:20:00Z">
              <w:r>
                <w:rPr>
                  <w:rFonts w:ascii="Arial" w:hAnsi="Arial" w:cs="Arial"/>
                </w:rPr>
                <w:t xml:space="preserve"> </w:t>
              </w:r>
            </w:ins>
            <w:ins w:id="59" w:author="Aparecida Ferreira" w:date="2024-08-19T09:17:00Z">
              <w:r w:rsidRPr="00F270E4">
                <w:rPr>
                  <w:rFonts w:ascii="Arial" w:hAnsi="Arial" w:cs="Arial"/>
                </w:rPr>
                <w:t>A prática da tatuagem evoluiu ao longo do tempo, adaptando-se a diferentes contextos culturais e sociais.</w:t>
              </w:r>
            </w:ins>
            <w:ins w:id="60" w:author="Aparecida Ferreira" w:date="2024-08-19T09:20:00Z">
              <w:r>
                <w:rPr>
                  <w:rFonts w:ascii="Arial" w:hAnsi="Arial" w:cs="Arial"/>
                </w:rPr>
                <w:t xml:space="preserve"> </w:t>
              </w:r>
            </w:ins>
            <w:ins w:id="61" w:author="Aparecida Ferreira" w:date="2024-08-19T09:17:00Z">
              <w:r w:rsidRPr="00F270E4">
                <w:rPr>
                  <w:rFonts w:ascii="Arial" w:hAnsi="Arial" w:cs="Arial"/>
                </w:rPr>
                <w:t>A tatuagem continua sendo uma forma popular de expressão artística e individualidade no Brasil contemporâneo.</w:t>
              </w:r>
            </w:ins>
            <w:ins w:id="62" w:author="Aparecida Ferreira" w:date="2024-08-19T09:21:00Z">
              <w:r>
                <w:rPr>
                  <w:rFonts w:ascii="Arial" w:hAnsi="Arial" w:cs="Arial"/>
                </w:rPr>
                <w:t xml:space="preserve"> </w:t>
              </w:r>
              <w:r>
                <w:rPr>
                  <w:rFonts w:ascii="Arial" w:hAnsi="Arial"/>
                  <w:sz w:val="24"/>
                  <w:szCs w:val="24"/>
                </w:rPr>
                <w:t xml:space="preserve">Apesar de ser tratado como tabu por muito tempo, é inegável o quanto o mercado de tatuagem se expandiu nos últimos anos e a proporção que esse mercado representa para a economia do nosso país; existe uma expectativa de faturamento na casa de 2 bilhões de reais para 2024 no Brasil. De acordo com um levantamento realizado pelo Sebrae em 2023, o mercado de tatuagens e </w:t>
              </w:r>
              <w:proofErr w:type="spellStart"/>
              <w:r>
                <w:rPr>
                  <w:rFonts w:ascii="Arial" w:hAnsi="Arial"/>
                  <w:sz w:val="24"/>
                  <w:szCs w:val="24"/>
                </w:rPr>
                <w:t>piercings</w:t>
              </w:r>
              <w:proofErr w:type="spellEnd"/>
              <w:r>
                <w:rPr>
                  <w:rFonts w:ascii="Arial" w:hAnsi="Arial"/>
                  <w:sz w:val="24"/>
                  <w:szCs w:val="24"/>
                </w:rPr>
                <w:t xml:space="preserve"> teve um crescimento de 35% nos últimos 4 anos – foram abertos mais de 2 mil estúdios no primeiro trimestre do mesmo ano.</w:t>
              </w:r>
              <w:r>
                <w:rPr>
                  <w:rFonts w:ascii="Arial" w:hAnsi="Arial" w:cs="Arial"/>
                  <w:sz w:val="24"/>
                  <w:szCs w:val="24"/>
                </w:rPr>
                <w:t xml:space="preserve"> </w:t>
              </w:r>
            </w:ins>
          </w:p>
        </w:tc>
      </w:tr>
    </w:tbl>
    <w:p w14:paraId="2A4D28F3" w14:textId="77777777" w:rsidR="007E44BE" w:rsidRDefault="00634B66">
      <w:pPr>
        <w:rPr>
          <w:rFonts w:ascii="Arial" w:hAnsi="Arial" w:cs="Arial"/>
        </w:rPr>
      </w:pPr>
      <w:r>
        <w:rPr>
          <w:rFonts w:ascii="Arial" w:hAnsi="Arial" w:cs="Arial"/>
        </w:rPr>
        <w:lastRenderedPageBreak/>
        <w:t>HIPÓTESE / SOLUÇÃO</w:t>
      </w:r>
    </w:p>
    <w:tbl>
      <w:tblPr>
        <w:tblW w:w="9072" w:type="dxa"/>
        <w:tblInd w:w="-5" w:type="dxa"/>
        <w:tblLook w:val="04A0" w:firstRow="1" w:lastRow="0" w:firstColumn="1" w:lastColumn="0" w:noHBand="0" w:noVBand="1"/>
      </w:tblPr>
      <w:tblGrid>
        <w:gridCol w:w="9072"/>
      </w:tblGrid>
      <w:tr w:rsidR="007E44BE" w14:paraId="5332D00D"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D28C18D" w14:textId="77777777" w:rsidR="007E44BE" w:rsidDel="00F270E4" w:rsidRDefault="00F270E4">
            <w:pPr>
              <w:snapToGrid w:val="0"/>
              <w:rPr>
                <w:del w:id="63" w:author="Aparecida Ferreira" w:date="2024-08-19T09:20:00Z"/>
                <w:rFonts w:ascii="Arial" w:hAnsi="Arial" w:cs="Arial"/>
              </w:rPr>
            </w:pPr>
            <w:ins w:id="64" w:author="Aparecida Ferreira" w:date="2024-08-19T09:22:00Z">
              <w:r>
                <w:rPr>
                  <w:rFonts w:ascii="Arial" w:hAnsi="Arial" w:cs="Arial"/>
                  <w:sz w:val="24"/>
                  <w:szCs w:val="24"/>
                </w:rPr>
                <w:t>O projeto de um e-commerce tatuagem surge como uma proposta inovadora. A ideia é criar uma plataforma específica que permita aos usuários solicitar orçamentos detalhados, baseados em especificações como tamanho, local e estilo da arte, e entrar em contato com tatuadores disponíveis.</w:t>
              </w:r>
              <w:r>
                <w:rPr>
                  <w:rFonts w:ascii="Arial" w:hAnsi="Arial" w:cs="Arial"/>
                  <w:sz w:val="24"/>
                  <w:szCs w:val="24"/>
                </w:rPr>
                <w:t xml:space="preserve"> </w:t>
              </w:r>
            </w:ins>
          </w:p>
          <w:p w14:paraId="4F961ECE" w14:textId="77777777" w:rsidR="007E44BE" w:rsidDel="00F270E4" w:rsidRDefault="00634B66" w:rsidP="00F270E4">
            <w:pPr>
              <w:widowControl w:val="0"/>
              <w:spacing w:line="360" w:lineRule="auto"/>
              <w:jc w:val="both"/>
              <w:rPr>
                <w:del w:id="65" w:author="Aparecida Ferreira" w:date="2024-08-19T09:21:00Z"/>
                <w:rFonts w:ascii="Arial" w:hAnsi="Arial"/>
                <w:sz w:val="24"/>
                <w:szCs w:val="24"/>
              </w:rPr>
              <w:pPrChange w:id="66" w:author="Aparecida Ferreira" w:date="2024-08-19T09:20:00Z">
                <w:pPr>
                  <w:widowControl w:val="0"/>
                  <w:spacing w:line="360" w:lineRule="auto"/>
                  <w:ind w:firstLine="567"/>
                  <w:jc w:val="both"/>
                </w:pPr>
              </w:pPrChange>
            </w:pPr>
            <w:del w:id="67" w:author="Aparecida Ferreira" w:date="2024-08-19T09:21:00Z">
              <w:r w:rsidDel="00F270E4">
                <w:rPr>
                  <w:rFonts w:ascii="Arial" w:hAnsi="Arial"/>
                  <w:sz w:val="24"/>
                  <w:szCs w:val="24"/>
                </w:rPr>
                <w:delText xml:space="preserve">Apesar de ser tratado como tabu por muito tempo, é inegável o quanto o mercado de tatuagem se expandiu </w:delText>
              </w:r>
              <w:r w:rsidDel="00F270E4">
                <w:rPr>
                  <w:rFonts w:ascii="Arial" w:hAnsi="Arial"/>
                  <w:sz w:val="24"/>
                  <w:szCs w:val="24"/>
                </w:rPr>
                <w:delText>nos últimos anos e a proporção que esse mercado representa para a economia do nosso país; existe uma expectativa de faturamento na casa de 2 bilhões de reais para 2024 no Brasil. De acordo com um levantamento realizado pelo Sebrae em 2023, o mercado de tat</w:delText>
              </w:r>
              <w:r w:rsidDel="00F270E4">
                <w:rPr>
                  <w:rFonts w:ascii="Arial" w:hAnsi="Arial"/>
                  <w:sz w:val="24"/>
                  <w:szCs w:val="24"/>
                </w:rPr>
                <w:delText>uagens e piercings teve um crescimento de 35% nos últimos 4 anos – foram abertos mais de 2 mil estúdios no primeiro trimestre do mesmo ano.</w:delText>
              </w:r>
            </w:del>
          </w:p>
          <w:p w14:paraId="4D28A3EB" w14:textId="77777777" w:rsidR="007E44BE" w:rsidRDefault="00634B66" w:rsidP="00F270E4">
            <w:pPr>
              <w:widowControl w:val="0"/>
              <w:spacing w:line="360" w:lineRule="auto"/>
              <w:jc w:val="both"/>
              <w:rPr>
                <w:rFonts w:ascii="Arial" w:hAnsi="Arial" w:cs="Arial"/>
                <w:sz w:val="24"/>
                <w:szCs w:val="24"/>
              </w:rPr>
              <w:pPrChange w:id="68" w:author="Aparecida Ferreira" w:date="2024-08-19T09:21:00Z">
                <w:pPr>
                  <w:widowControl w:val="0"/>
                  <w:spacing w:line="360" w:lineRule="auto"/>
                  <w:ind w:firstLine="567"/>
                  <w:jc w:val="both"/>
                </w:pPr>
              </w:pPrChange>
            </w:pPr>
            <w:del w:id="69" w:author="Aparecida Ferreira" w:date="2024-08-19T09:21:00Z">
              <w:r w:rsidDel="00F270E4">
                <w:rPr>
                  <w:rFonts w:ascii="Arial" w:hAnsi="Arial" w:cs="Arial"/>
                  <w:sz w:val="24"/>
                  <w:szCs w:val="24"/>
                </w:rPr>
                <w:delText>Nesse contexto, o projeto de um e-commerce voltado para estúdios de tatuagem surge como uma proposta inovadora. A id</w:delText>
              </w:r>
              <w:r w:rsidDel="00F270E4">
                <w:rPr>
                  <w:rFonts w:ascii="Arial" w:hAnsi="Arial" w:cs="Arial"/>
                  <w:sz w:val="24"/>
                  <w:szCs w:val="24"/>
                </w:rPr>
                <w:delText xml:space="preserve">eia é criar uma plataforma específica que permita aos usuários solicitar orçamentos detalhados, baseados em especificações como tamanho, local e estilo da arte, e entrar em contato com tatuadores disponíveis. </w:delText>
              </w:r>
            </w:del>
            <w:r>
              <w:rPr>
                <w:rFonts w:ascii="Arial" w:hAnsi="Arial" w:cs="Arial"/>
                <w:sz w:val="24"/>
                <w:szCs w:val="24"/>
              </w:rPr>
              <w:t>Esse projeto visa preencher uma lacuna no merca</w:t>
            </w:r>
            <w:r>
              <w:rPr>
                <w:rFonts w:ascii="Arial" w:hAnsi="Arial" w:cs="Arial"/>
                <w:sz w:val="24"/>
                <w:szCs w:val="24"/>
              </w:rPr>
              <w:t xml:space="preserve">do, destacando-se por sua especialização e capacidade de conectar clientes e tatuadores de forma eficiente e personalizada. </w:t>
            </w:r>
          </w:p>
          <w:p w14:paraId="2B255B78" w14:textId="77777777" w:rsidR="007E44BE" w:rsidRDefault="007E44BE">
            <w:pPr>
              <w:rPr>
                <w:rFonts w:ascii="Arial" w:hAnsi="Arial" w:cs="Arial"/>
              </w:rPr>
            </w:pPr>
          </w:p>
        </w:tc>
      </w:tr>
    </w:tbl>
    <w:p w14:paraId="5F646B2C" w14:textId="77777777" w:rsidR="007E44BE" w:rsidRDefault="007E44BE">
      <w:pPr>
        <w:rPr>
          <w:rFonts w:ascii="Arial" w:hAnsi="Arial" w:cs="Arial"/>
        </w:rPr>
      </w:pPr>
    </w:p>
    <w:p w14:paraId="2A7058C4" w14:textId="77777777" w:rsidR="007E44BE" w:rsidDel="00F270E4" w:rsidRDefault="007E44BE">
      <w:pPr>
        <w:rPr>
          <w:del w:id="70" w:author="Aparecida Ferreira" w:date="2024-08-19T09:23:00Z"/>
          <w:rFonts w:ascii="Arial" w:hAnsi="Arial" w:cs="Arial"/>
        </w:rPr>
      </w:pPr>
    </w:p>
    <w:p w14:paraId="330A329E" w14:textId="77777777" w:rsidR="007E44BE" w:rsidDel="00F270E4" w:rsidRDefault="007E44BE">
      <w:pPr>
        <w:rPr>
          <w:del w:id="71" w:author="Aparecida Ferreira" w:date="2024-08-19T09:23:00Z"/>
          <w:rFonts w:ascii="Arial" w:hAnsi="Arial" w:cs="Arial"/>
        </w:rPr>
      </w:pPr>
    </w:p>
    <w:p w14:paraId="2944A1F4" w14:textId="77777777" w:rsidR="007E44BE" w:rsidRDefault="00634B66">
      <w:pPr>
        <w:ind w:right="1134"/>
        <w:rPr>
          <w:rFonts w:ascii="Arial" w:hAnsi="Arial" w:cs="Arial"/>
        </w:rPr>
      </w:pPr>
      <w:r>
        <w:rPr>
          <w:rFonts w:ascii="Arial" w:hAnsi="Arial" w:cs="Arial"/>
        </w:rPr>
        <w:t>DISCIPLINAS ENVOLVIDAS</w:t>
      </w:r>
    </w:p>
    <w:tbl>
      <w:tblPr>
        <w:tblW w:w="9072" w:type="dxa"/>
        <w:tblInd w:w="-5" w:type="dxa"/>
        <w:tblLook w:val="04A0" w:firstRow="1" w:lastRow="0" w:firstColumn="1" w:lastColumn="0" w:noHBand="0" w:noVBand="1"/>
      </w:tblPr>
      <w:tblGrid>
        <w:gridCol w:w="9072"/>
      </w:tblGrid>
      <w:tr w:rsidR="007E44BE" w14:paraId="217F3C5A"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905DD37" w14:textId="77777777" w:rsidR="007E44BE" w:rsidRDefault="00634B66">
            <w:pPr>
              <w:rPr>
                <w:rFonts w:ascii="Arial" w:hAnsi="Arial" w:cs="Arial"/>
              </w:rPr>
            </w:pPr>
            <w:r>
              <w:rPr>
                <w:rFonts w:ascii="Arial" w:hAnsi="Arial" w:cs="Arial"/>
              </w:rPr>
              <w:t>Descrição das três disciplinas.</w:t>
            </w:r>
          </w:p>
          <w:p w14:paraId="01045D14" w14:textId="77777777" w:rsidR="007E44BE" w:rsidRDefault="00634B66">
            <w:pPr>
              <w:rPr>
                <w:rFonts w:ascii="Arial" w:hAnsi="Arial" w:cs="Arial"/>
              </w:rPr>
            </w:pPr>
            <w:r>
              <w:rPr>
                <w:rFonts w:ascii="Arial" w:hAnsi="Arial" w:cs="Arial"/>
              </w:rPr>
              <w:t>Análise de projetos e sistemas:</w:t>
            </w:r>
          </w:p>
          <w:p w14:paraId="1F73706E" w14:textId="77777777" w:rsidR="007E44BE" w:rsidRDefault="00634B66">
            <w:pPr>
              <w:rPr>
                <w:rFonts w:ascii="Arial" w:hAnsi="Arial" w:cs="Arial"/>
              </w:rPr>
            </w:pPr>
            <w:r>
              <w:rPr>
                <w:rFonts w:ascii="Arial" w:hAnsi="Arial" w:cs="Arial"/>
              </w:rPr>
              <w:t>Banco de dados:</w:t>
            </w:r>
          </w:p>
          <w:p w14:paraId="2AACED3A" w14:textId="77777777" w:rsidR="007E44BE" w:rsidRDefault="00634B66">
            <w:pPr>
              <w:rPr>
                <w:rFonts w:ascii="Arial" w:hAnsi="Arial" w:cs="Arial"/>
              </w:rPr>
            </w:pPr>
            <w:r>
              <w:rPr>
                <w:rFonts w:ascii="Arial" w:hAnsi="Arial" w:cs="Arial"/>
              </w:rPr>
              <w:t>Web design:</w:t>
            </w:r>
          </w:p>
          <w:p w14:paraId="47159111" w14:textId="77777777" w:rsidR="007E44BE" w:rsidRDefault="007E44BE">
            <w:pPr>
              <w:rPr>
                <w:rFonts w:ascii="Arial" w:hAnsi="Arial" w:cs="Arial"/>
              </w:rPr>
            </w:pPr>
          </w:p>
          <w:p w14:paraId="216B03D8" w14:textId="77777777" w:rsidR="007E44BE" w:rsidRDefault="007E44BE">
            <w:pPr>
              <w:rPr>
                <w:rFonts w:ascii="Arial" w:hAnsi="Arial" w:cs="Arial"/>
              </w:rPr>
            </w:pPr>
          </w:p>
        </w:tc>
      </w:tr>
    </w:tbl>
    <w:p w14:paraId="293B1C18" w14:textId="77777777" w:rsidR="007E44BE" w:rsidRDefault="007E44BE">
      <w:pPr>
        <w:rPr>
          <w:rFonts w:ascii="Arial" w:hAnsi="Arial" w:cs="Arial"/>
        </w:rPr>
      </w:pPr>
    </w:p>
    <w:p w14:paraId="5BB17E90" w14:textId="77777777" w:rsidR="007E44BE" w:rsidRDefault="00634B66">
      <w:pPr>
        <w:rPr>
          <w:rFonts w:ascii="Arial" w:hAnsi="Arial" w:cs="Arial"/>
        </w:rPr>
      </w:pPr>
      <w:r>
        <w:rPr>
          <w:rFonts w:ascii="Arial" w:hAnsi="Arial" w:cs="Arial"/>
        </w:rPr>
        <w:t>OBJETIVO GERAL</w:t>
      </w:r>
    </w:p>
    <w:tbl>
      <w:tblPr>
        <w:tblW w:w="9072" w:type="dxa"/>
        <w:tblInd w:w="-5" w:type="dxa"/>
        <w:tblLook w:val="04A0" w:firstRow="1" w:lastRow="0" w:firstColumn="1" w:lastColumn="0" w:noHBand="0" w:noVBand="1"/>
      </w:tblPr>
      <w:tblGrid>
        <w:gridCol w:w="9072"/>
      </w:tblGrid>
      <w:tr w:rsidR="007E44BE" w14:paraId="663B0FE1"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3513CD8" w14:textId="77777777" w:rsidR="007E44BE" w:rsidDel="00F270E4" w:rsidRDefault="007E44BE">
            <w:pPr>
              <w:snapToGrid w:val="0"/>
              <w:rPr>
                <w:del w:id="72" w:author="Aparecida Ferreira" w:date="2024-08-19T09:23:00Z"/>
                <w:rFonts w:ascii="Arial" w:hAnsi="Arial" w:cs="Arial"/>
              </w:rPr>
            </w:pPr>
          </w:p>
          <w:p w14:paraId="1E97FED7" w14:textId="77777777" w:rsidR="007E44BE" w:rsidRDefault="00634B66" w:rsidP="00F270E4">
            <w:pPr>
              <w:spacing w:after="0" w:line="360" w:lineRule="auto"/>
              <w:jc w:val="both"/>
              <w:pPrChange w:id="73" w:author="Aparecida Ferreira" w:date="2024-08-19T09:23:00Z">
                <w:pPr>
                  <w:spacing w:line="360" w:lineRule="auto"/>
                  <w:ind w:firstLine="624"/>
                </w:pPr>
              </w:pPrChange>
            </w:pPr>
            <w:r>
              <w:rPr>
                <w:rFonts w:ascii="Arial" w:eastAsia="Calibri" w:hAnsi="Arial" w:cs="Arial"/>
                <w:sz w:val="24"/>
                <w:szCs w:val="24"/>
                <w:lang w:eastAsia="pt-BR"/>
              </w:rPr>
              <w:t>O objetivo principal deste projeto é desenvolver um site funcional, intuitivo e responsivo para preencher a lacuna de falta de acessibilidade à tatuadores de diversos locais, mantendo centralizado diversos estilos, faixas de valores diferen</w:t>
            </w:r>
            <w:r>
              <w:rPr>
                <w:rFonts w:ascii="Arial" w:eastAsia="Calibri" w:hAnsi="Arial" w:cs="Arial"/>
                <w:sz w:val="24"/>
                <w:szCs w:val="24"/>
                <w:lang w:eastAsia="pt-BR"/>
              </w:rPr>
              <w:t xml:space="preserve">tes e acesso a diversos profissionais confiáveis disponíveis no </w:t>
            </w:r>
            <w:del w:id="74" w:author="Aparecida Ferreira" w:date="2024-08-19T09:27:00Z">
              <w:r w:rsidDel="00F270E4">
                <w:rPr>
                  <w:rFonts w:ascii="Arial" w:eastAsia="Calibri" w:hAnsi="Arial" w:cs="Arial"/>
                  <w:sz w:val="24"/>
                  <w:szCs w:val="24"/>
                  <w:lang w:eastAsia="pt-BR"/>
                </w:rPr>
                <w:delText>mercado  –</w:delText>
              </w:r>
            </w:del>
            <w:ins w:id="75" w:author="Aparecida Ferreira" w:date="2024-08-19T09:27:00Z">
              <w:r w:rsidR="00F270E4">
                <w:rPr>
                  <w:rFonts w:ascii="Arial" w:eastAsia="Calibri" w:hAnsi="Arial" w:cs="Arial"/>
                  <w:sz w:val="24"/>
                  <w:szCs w:val="24"/>
                  <w:lang w:eastAsia="pt-BR"/>
                </w:rPr>
                <w:t>mercado –</w:t>
              </w:r>
            </w:ins>
            <w:r>
              <w:rPr>
                <w:rFonts w:ascii="Arial" w:eastAsia="Calibri" w:hAnsi="Arial" w:cs="Arial"/>
                <w:sz w:val="24"/>
                <w:szCs w:val="24"/>
                <w:lang w:eastAsia="pt-BR"/>
              </w:rPr>
              <w:t xml:space="preserve"> tornando o agendamento fácil e entregando sempre o resultado esperado ao cliente. A partir do momento do agendamento, o cliente já terá acesso ao estilo desejado, orçamento que cabe</w:t>
            </w:r>
            <w:r>
              <w:rPr>
                <w:rFonts w:ascii="Arial" w:eastAsia="Calibri" w:hAnsi="Arial" w:cs="Arial"/>
                <w:sz w:val="24"/>
                <w:szCs w:val="24"/>
                <w:lang w:eastAsia="pt-BR"/>
              </w:rPr>
              <w:t xml:space="preserve"> no bolso e poderá negociar com calma a arte que melhor atenda às suas necessidades.</w:t>
            </w:r>
          </w:p>
          <w:p w14:paraId="481845D0" w14:textId="77777777" w:rsidR="007E44BE" w:rsidRDefault="007E44BE">
            <w:pPr>
              <w:spacing w:line="360" w:lineRule="auto"/>
              <w:rPr>
                <w:rFonts w:ascii="Arial" w:hAnsi="Arial" w:cs="Arial"/>
                <w:sz w:val="24"/>
                <w:szCs w:val="24"/>
              </w:rPr>
            </w:pPr>
          </w:p>
        </w:tc>
      </w:tr>
    </w:tbl>
    <w:p w14:paraId="02DD2A58" w14:textId="77777777" w:rsidR="007E44BE" w:rsidRDefault="00634B66">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ook w:val="04A0" w:firstRow="1" w:lastRow="0" w:firstColumn="1" w:lastColumn="0" w:noHBand="0" w:noVBand="1"/>
      </w:tblPr>
      <w:tblGrid>
        <w:gridCol w:w="9072"/>
      </w:tblGrid>
      <w:tr w:rsidR="007E44BE" w14:paraId="444BEFB0"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9AE3241" w14:textId="77777777" w:rsidR="007E44BE" w:rsidRDefault="007E44BE">
            <w:pPr>
              <w:rPr>
                <w:rFonts w:ascii="Arial" w:eastAsia="Calibri" w:hAnsi="Arial" w:cs="Arial"/>
                <w:lang w:eastAsia="pt-BR"/>
              </w:rPr>
            </w:pPr>
          </w:p>
          <w:p w14:paraId="2ACAE1FA" w14:textId="77777777" w:rsidR="007E44BE" w:rsidRDefault="00634B66" w:rsidP="00F270E4">
            <w:pPr>
              <w:spacing w:line="360" w:lineRule="auto"/>
              <w:jc w:val="both"/>
              <w:rPr>
                <w:rFonts w:ascii="Arial" w:eastAsia="Calibri" w:hAnsi="Arial" w:cs="Arial"/>
                <w:sz w:val="24"/>
                <w:szCs w:val="24"/>
                <w:lang w:eastAsia="pt-BR"/>
              </w:rPr>
              <w:pPrChange w:id="76" w:author="Aparecida Ferreira" w:date="2024-08-19T09:23:00Z">
                <w:pPr>
                  <w:spacing w:line="360" w:lineRule="auto"/>
                  <w:ind w:firstLine="680"/>
                </w:pPr>
              </w:pPrChange>
            </w:pPr>
            <w:r>
              <w:rPr>
                <w:rFonts w:ascii="Arial" w:eastAsia="Calibri" w:hAnsi="Arial" w:cs="Arial"/>
                <w:sz w:val="24"/>
                <w:szCs w:val="24"/>
                <w:lang w:eastAsia="pt-BR"/>
              </w:rPr>
              <w:lastRenderedPageBreak/>
              <w:t xml:space="preserve">O objetivo específico é centralizar parte deste mercado (que hoje atua praticamente em sua totalidade por meio de redes sociais, como: Instagram </w:t>
            </w:r>
            <w:r>
              <w:rPr>
                <w:rFonts w:ascii="Arial" w:eastAsia="Calibri" w:hAnsi="Arial" w:cs="Arial"/>
                <w:sz w:val="24"/>
                <w:szCs w:val="24"/>
                <w:lang w:eastAsia="pt-BR"/>
              </w:rPr>
              <w:t xml:space="preserve">e </w:t>
            </w:r>
            <w:proofErr w:type="spellStart"/>
            <w:r>
              <w:rPr>
                <w:rFonts w:ascii="Arial" w:eastAsia="Calibri" w:hAnsi="Arial" w:cs="Arial"/>
                <w:sz w:val="24"/>
                <w:szCs w:val="24"/>
                <w:lang w:eastAsia="pt-BR"/>
              </w:rPr>
              <w:t>Facebook</w:t>
            </w:r>
            <w:proofErr w:type="spellEnd"/>
            <w:r>
              <w:rPr>
                <w:rFonts w:ascii="Arial" w:eastAsia="Calibri" w:hAnsi="Arial" w:cs="Arial"/>
                <w:sz w:val="24"/>
                <w:szCs w:val="24"/>
                <w:lang w:eastAsia="pt-BR"/>
              </w:rPr>
              <w:t xml:space="preserve">), de maneira que mantenha uma agenda organizada para o profissional, entregue uma resposta rápida para o usuário e disponibilize sempre os horários disponíveis, além de ser utilizado como uma rede para publicação de portfólio para os tatuadores </w:t>
            </w:r>
            <w:r>
              <w:rPr>
                <w:rFonts w:ascii="Arial" w:eastAsia="Calibri" w:hAnsi="Arial" w:cs="Arial"/>
                <w:sz w:val="24"/>
                <w:szCs w:val="24"/>
                <w:lang w:eastAsia="pt-BR"/>
              </w:rPr>
              <w:t>– tornando fácil a visibilidade do trabalho dos mesmos. Trata-se de conectar o mercado com seu consumidor final, de forma fácil e ágil – com um processo de cadastro, os usuários terão acesso à todas as ferramentas.</w:t>
            </w:r>
          </w:p>
        </w:tc>
      </w:tr>
    </w:tbl>
    <w:p w14:paraId="303711CC" w14:textId="77777777" w:rsidR="007E44BE" w:rsidRDefault="007E44BE">
      <w:pPr>
        <w:rPr>
          <w:rFonts w:ascii="Arial" w:hAnsi="Arial" w:cs="Arial"/>
        </w:rPr>
      </w:pPr>
    </w:p>
    <w:p w14:paraId="4BB2974D" w14:textId="77777777" w:rsidR="007E44BE" w:rsidRDefault="00634B66">
      <w:pPr>
        <w:spacing w:line="360" w:lineRule="auto"/>
        <w:rPr>
          <w:rFonts w:ascii="Arial" w:hAnsi="Arial" w:cs="Arial"/>
        </w:rPr>
      </w:pPr>
      <w:r>
        <w:rPr>
          <w:rFonts w:ascii="Arial" w:eastAsia="Arial" w:hAnsi="Arial" w:cs="Arial"/>
        </w:rPr>
        <w:t xml:space="preserve"> </w:t>
      </w:r>
    </w:p>
    <w:p w14:paraId="1D6336CC" w14:textId="77777777" w:rsidR="007E44BE" w:rsidRDefault="00634B66">
      <w:pPr>
        <w:spacing w:line="360" w:lineRule="auto"/>
        <w:rPr>
          <w:rFonts w:ascii="Arial" w:hAnsi="Arial" w:cs="Arial"/>
        </w:rPr>
      </w:pPr>
      <w:r>
        <w:rPr>
          <w:rFonts w:ascii="Arial" w:hAnsi="Arial" w:cs="Arial"/>
        </w:rPr>
        <w:t>PROCEDIMENTOS METODOLÓGICOS</w:t>
      </w:r>
    </w:p>
    <w:tbl>
      <w:tblPr>
        <w:tblW w:w="9072" w:type="dxa"/>
        <w:tblInd w:w="-5" w:type="dxa"/>
        <w:tblLook w:val="04A0" w:firstRow="1" w:lastRow="0" w:firstColumn="1" w:lastColumn="0" w:noHBand="0" w:noVBand="1"/>
      </w:tblPr>
      <w:tblGrid>
        <w:gridCol w:w="9072"/>
      </w:tblGrid>
      <w:tr w:rsidR="007E44BE" w14:paraId="3581A3A9"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239F114" w14:textId="77777777" w:rsidR="007E44BE" w:rsidRDefault="00634B66" w:rsidP="00F270E4">
            <w:pPr>
              <w:widowControl w:val="0"/>
              <w:spacing w:line="360" w:lineRule="auto"/>
              <w:jc w:val="both"/>
              <w:pPrChange w:id="77" w:author="Aparecida Ferreira" w:date="2024-08-19T09:23:00Z">
                <w:pPr>
                  <w:widowControl w:val="0"/>
                  <w:spacing w:line="360" w:lineRule="auto"/>
                  <w:ind w:firstLine="567"/>
                  <w:jc w:val="both"/>
                </w:pPr>
              </w:pPrChange>
            </w:pPr>
            <w:del w:id="78" w:author="Aparecida Ferreira" w:date="2024-08-19T09:23:00Z">
              <w:r w:rsidDel="00F270E4">
                <w:rPr>
                  <w:b/>
                  <w:color w:val="000000"/>
                  <w:sz w:val="28"/>
                  <w:szCs w:val="28"/>
                </w:rPr>
                <w:tab/>
              </w:r>
            </w:del>
            <w:r>
              <w:rPr>
                <w:rFonts w:ascii="Arial" w:hAnsi="Arial"/>
                <w:color w:val="000000"/>
                <w:sz w:val="24"/>
                <w:szCs w:val="24"/>
              </w:rPr>
              <w:t xml:space="preserve">A </w:t>
            </w:r>
            <w:r>
              <w:rPr>
                <w:rFonts w:ascii="Arial" w:hAnsi="Arial"/>
                <w:color w:val="000000"/>
                <w:sz w:val="24"/>
                <w:szCs w:val="24"/>
              </w:rPr>
              <w:t xml:space="preserve">metodologia do projeto são um conjunto de métodos, técnicas e processos aplicados pela ciência para identificar e solucionar problemas de forma sistemática, visando a obtenção de conhecimento de maneira objetiva </w:t>
            </w:r>
            <w:r>
              <w:rPr>
                <w:rFonts w:ascii="Arial" w:hAnsi="Arial"/>
                <w:color w:val="000000"/>
                <w:sz w:val="24"/>
                <w:szCs w:val="24"/>
              </w:rPr>
              <w:t>(RODRIGUES, 2007).</w:t>
            </w:r>
          </w:p>
          <w:p w14:paraId="03E22BE4" w14:textId="77777777" w:rsidR="007E44BE" w:rsidRDefault="00634B66" w:rsidP="00F270E4">
            <w:pPr>
              <w:widowControl w:val="0"/>
              <w:spacing w:after="0" w:line="240" w:lineRule="auto"/>
              <w:ind w:left="2124"/>
              <w:jc w:val="both"/>
              <w:rPr>
                <w:rFonts w:ascii="Arial" w:hAnsi="Arial"/>
                <w:sz w:val="24"/>
                <w:szCs w:val="24"/>
              </w:rPr>
              <w:pPrChange w:id="79" w:author="Aparecida Ferreira" w:date="2024-08-19T09:24:00Z">
                <w:pPr>
                  <w:widowControl w:val="0"/>
                  <w:spacing w:line="360" w:lineRule="auto"/>
                  <w:ind w:left="2268"/>
                  <w:jc w:val="both"/>
                </w:pPr>
              </w:pPrChange>
            </w:pPr>
            <w:r>
              <w:rPr>
                <w:rFonts w:ascii="Arial" w:hAnsi="Arial"/>
                <w:color w:val="000000"/>
                <w:sz w:val="24"/>
                <w:szCs w:val="24"/>
              </w:rPr>
              <w:t>M</w:t>
            </w:r>
            <w:r>
              <w:rPr>
                <w:rFonts w:ascii="Arial" w:hAnsi="Arial"/>
                <w:color w:val="000000"/>
                <w:sz w:val="24"/>
                <w:szCs w:val="24"/>
              </w:rPr>
              <w:t xml:space="preserve">etodologia científica denota a forma de conhecer que é própria da ciência. A metodologia científica diferencia-se enquanto concepção educacional de ciência de dois modos: o modo interno, concernente ao debate em torno de concepções metodológicas, e o modo </w:t>
            </w:r>
            <w:r>
              <w:rPr>
                <w:rFonts w:ascii="Arial" w:hAnsi="Arial"/>
                <w:color w:val="000000"/>
                <w:sz w:val="24"/>
                <w:szCs w:val="24"/>
              </w:rPr>
              <w:t xml:space="preserve">externo, relacionado com a distinção entre ciência e não ciência. </w:t>
            </w:r>
            <w:r>
              <w:rPr>
                <w:rFonts w:ascii="Arial" w:hAnsi="Arial"/>
                <w:color w:val="222222"/>
                <w:sz w:val="24"/>
                <w:szCs w:val="24"/>
              </w:rPr>
              <w:t>(ALEXANDRE, 2021, p. 20 - 21)</w:t>
            </w:r>
            <w:r>
              <w:rPr>
                <w:rFonts w:ascii="Arial" w:hAnsi="Arial"/>
                <w:color w:val="000000"/>
                <w:sz w:val="24"/>
                <w:szCs w:val="24"/>
              </w:rPr>
              <w:t xml:space="preserve"> </w:t>
            </w:r>
            <w:r>
              <w:rPr>
                <w:rFonts w:ascii="Arial" w:hAnsi="Arial"/>
                <w:color w:val="000000"/>
                <w:sz w:val="24"/>
                <w:szCs w:val="24"/>
              </w:rPr>
              <w:t xml:space="preserve">  </w:t>
            </w:r>
            <w:r>
              <w:rPr>
                <w:rFonts w:ascii="Arial" w:hAnsi="Arial"/>
                <w:color w:val="000000"/>
                <w:sz w:val="24"/>
                <w:szCs w:val="24"/>
              </w:rPr>
              <w:tab/>
            </w:r>
          </w:p>
          <w:p w14:paraId="16BA6FF9" w14:textId="77777777" w:rsidR="007E44BE" w:rsidDel="00F270E4" w:rsidRDefault="00634B66" w:rsidP="00F270E4">
            <w:pPr>
              <w:pStyle w:val="Corpodetexto"/>
              <w:widowControl w:val="0"/>
              <w:spacing w:after="0" w:line="360" w:lineRule="auto"/>
              <w:jc w:val="both"/>
              <w:rPr>
                <w:del w:id="80" w:author="Aparecida Ferreira" w:date="2024-08-19T09:26:00Z"/>
                <w:rFonts w:ascii="Arial" w:hAnsi="Arial"/>
                <w:color w:val="000000"/>
                <w:sz w:val="24"/>
                <w:szCs w:val="24"/>
              </w:rPr>
              <w:pPrChange w:id="81" w:author="Aparecida Ferreira" w:date="2024-08-19T09:24:00Z">
                <w:pPr>
                  <w:pStyle w:val="Corpodetexto"/>
                  <w:widowControl w:val="0"/>
                  <w:spacing w:line="360" w:lineRule="auto"/>
                  <w:ind w:firstLine="567"/>
                  <w:jc w:val="both"/>
                </w:pPr>
              </w:pPrChange>
            </w:pPr>
            <w:bookmarkStart w:id="82" w:name="docs-internal-guid-89b7149e-7fff-8020-01"/>
            <w:bookmarkEnd w:id="82"/>
            <w:r>
              <w:rPr>
                <w:rFonts w:ascii="Arial" w:hAnsi="Arial"/>
                <w:color w:val="000000"/>
                <w:sz w:val="24"/>
                <w:szCs w:val="24"/>
              </w:rPr>
              <w:t>O presente trabalho foi construído a partir de várias metodologias, como:</w:t>
            </w:r>
            <w:ins w:id="83" w:author="Aparecida Ferreira" w:date="2024-08-19T09:26:00Z">
              <w:r w:rsidR="00F270E4">
                <w:rPr>
                  <w:rFonts w:ascii="Arial" w:hAnsi="Arial"/>
                  <w:color w:val="000000"/>
                  <w:sz w:val="24"/>
                  <w:szCs w:val="24"/>
                </w:rPr>
                <w:t xml:space="preserve"> </w:t>
              </w:r>
            </w:ins>
          </w:p>
          <w:p w14:paraId="09665906" w14:textId="77777777" w:rsidR="007E44BE" w:rsidRDefault="00634B66" w:rsidP="00F270E4">
            <w:pPr>
              <w:pStyle w:val="Corpodetexto"/>
              <w:widowControl w:val="0"/>
              <w:spacing w:after="0" w:line="360" w:lineRule="auto"/>
              <w:jc w:val="both"/>
              <w:rPr>
                <w:ins w:id="84" w:author="Aparecida Ferreira" w:date="2024-08-19T09:52:00Z"/>
                <w:rFonts w:ascii="Arial" w:hAnsi="Arial"/>
                <w:color w:val="000000"/>
                <w:sz w:val="24"/>
                <w:szCs w:val="24"/>
              </w:rPr>
              <w:pPrChange w:id="85" w:author="Aparecida Ferreira" w:date="2024-08-19T09:26:00Z">
                <w:pPr>
                  <w:pStyle w:val="Corpodetexto"/>
                  <w:widowControl w:val="0"/>
                  <w:numPr>
                    <w:numId w:val="1"/>
                  </w:numPr>
                  <w:tabs>
                    <w:tab w:val="num" w:pos="800"/>
                  </w:tabs>
                  <w:spacing w:after="0" w:line="360" w:lineRule="auto"/>
                  <w:ind w:firstLine="567"/>
                  <w:jc w:val="both"/>
                </w:pPr>
              </w:pPrChange>
            </w:pPr>
            <w:r>
              <w:rPr>
                <w:rFonts w:ascii="Arial" w:hAnsi="Arial"/>
                <w:color w:val="000000"/>
                <w:sz w:val="24"/>
                <w:szCs w:val="24"/>
              </w:rPr>
              <w:t>Trabalhos de pesquisas nos livros e sites fornecidos pela instituição, nas aulas t</w:t>
            </w:r>
            <w:r>
              <w:rPr>
                <w:rFonts w:ascii="Arial" w:hAnsi="Arial"/>
                <w:color w:val="000000"/>
                <w:sz w:val="24"/>
                <w:szCs w:val="24"/>
              </w:rPr>
              <w:t>eóricas.</w:t>
            </w:r>
            <w:ins w:id="86" w:author="Aparecida Ferreira" w:date="2024-08-19T09:25:00Z">
              <w:r w:rsidR="00F270E4">
                <w:rPr>
                  <w:rFonts w:ascii="Arial" w:hAnsi="Arial"/>
                  <w:color w:val="000000"/>
                  <w:sz w:val="24"/>
                  <w:szCs w:val="24"/>
                </w:rPr>
                <w:t xml:space="preserve"> Pesquisa na internet em site especializados. Adotaremos o modelo de pesquisa comparativa e modelagem de dados que consiste, em comparar o </w:t>
              </w:r>
            </w:ins>
            <w:ins w:id="87" w:author="Aparecida Ferreira" w:date="2024-08-19T09:26:00Z">
              <w:r w:rsidR="00F270E4">
                <w:rPr>
                  <w:rFonts w:ascii="Arial" w:hAnsi="Arial"/>
                  <w:color w:val="000000"/>
                  <w:sz w:val="24"/>
                  <w:szCs w:val="24"/>
                </w:rPr>
                <w:t>modelo de negócio</w:t>
              </w:r>
            </w:ins>
            <w:ins w:id="88" w:author="Aparecida Ferreira" w:date="2024-08-19T09:25:00Z">
              <w:r w:rsidR="00F270E4">
                <w:rPr>
                  <w:rFonts w:ascii="Arial" w:hAnsi="Arial"/>
                  <w:color w:val="000000"/>
                  <w:sz w:val="24"/>
                  <w:szCs w:val="24"/>
                </w:rPr>
                <w:t xml:space="preserve"> existe</w:t>
              </w:r>
            </w:ins>
            <w:ins w:id="89" w:author="Aparecida Ferreira" w:date="2024-08-19T09:26:00Z">
              <w:r w:rsidR="00F270E4">
                <w:rPr>
                  <w:rFonts w:ascii="Arial" w:hAnsi="Arial"/>
                  <w:color w:val="000000"/>
                  <w:sz w:val="24"/>
                  <w:szCs w:val="24"/>
                </w:rPr>
                <w:t xml:space="preserve"> e a criação e modelagem do mesmo no mundo virtual.</w:t>
              </w:r>
            </w:ins>
          </w:p>
          <w:p w14:paraId="367200E7" w14:textId="77777777" w:rsidR="005D017C" w:rsidRDefault="00B850FC" w:rsidP="005D017C">
            <w:pPr>
              <w:pStyle w:val="Corpodetexto"/>
              <w:widowControl w:val="0"/>
              <w:spacing w:after="0" w:line="240" w:lineRule="auto"/>
              <w:ind w:left="2124"/>
              <w:jc w:val="both"/>
              <w:rPr>
                <w:ins w:id="90" w:author="Aparecida Ferreira" w:date="2024-08-19T09:53:00Z"/>
                <w:rFonts w:ascii="Arial" w:hAnsi="Arial"/>
                <w:color w:val="000000"/>
              </w:rPr>
              <w:pPrChange w:id="91" w:author="Aparecida Ferreira" w:date="2024-08-19T09:53:00Z">
                <w:pPr>
                  <w:pStyle w:val="Corpodetexto"/>
                  <w:widowControl w:val="0"/>
                  <w:numPr>
                    <w:numId w:val="1"/>
                  </w:numPr>
                  <w:tabs>
                    <w:tab w:val="num" w:pos="800"/>
                  </w:tabs>
                  <w:spacing w:after="0" w:line="360" w:lineRule="auto"/>
                  <w:ind w:firstLine="567"/>
                  <w:jc w:val="both"/>
                </w:pPr>
              </w:pPrChange>
            </w:pPr>
            <w:ins w:id="92" w:author="Aparecida Ferreira" w:date="2024-08-19T09:52:00Z">
              <w:r w:rsidRPr="005D017C">
                <w:rPr>
                  <w:rFonts w:ascii="Arial" w:hAnsi="Arial"/>
                  <w:color w:val="000000"/>
                  <w:rPrChange w:id="93" w:author="Aparecida Ferreira" w:date="2024-08-19T09:53:00Z">
                    <w:rPr>
                      <w:rFonts w:ascii="Arial" w:hAnsi="Arial"/>
                      <w:color w:val="000000"/>
                      <w:sz w:val="24"/>
                      <w:szCs w:val="24"/>
                    </w:rPr>
                  </w:rPrChange>
                </w:rPr>
                <w:t>Nem sempre é fácil determinar o que se pretende investigar, e a realização</w:t>
              </w:r>
              <w:r w:rsidR="005D017C" w:rsidRPr="005D017C">
                <w:rPr>
                  <w:rFonts w:ascii="Arial" w:hAnsi="Arial"/>
                  <w:color w:val="000000"/>
                  <w:rPrChange w:id="94" w:author="Aparecida Ferreira" w:date="2024-08-19T09:53:00Z">
                    <w:rPr>
                      <w:rFonts w:ascii="Arial" w:hAnsi="Arial"/>
                      <w:color w:val="000000"/>
                      <w:sz w:val="24"/>
                      <w:szCs w:val="24"/>
                    </w:rPr>
                  </w:rPrChange>
                </w:rPr>
                <w:t xml:space="preserve"> </w:t>
              </w:r>
              <w:r w:rsidRPr="005D017C">
                <w:rPr>
                  <w:rFonts w:ascii="Arial" w:hAnsi="Arial"/>
                  <w:color w:val="000000"/>
                  <w:rPrChange w:id="95" w:author="Aparecida Ferreira" w:date="2024-08-19T09:53:00Z">
                    <w:rPr>
                      <w:rFonts w:ascii="Arial" w:hAnsi="Arial"/>
                      <w:color w:val="000000"/>
                      <w:sz w:val="24"/>
                      <w:szCs w:val="24"/>
                    </w:rPr>
                  </w:rPrChange>
                </w:rPr>
                <w:t>da pesquisa é ainda mais difícil, pois exige do pesquisador dedicação, persistência, paciência e esforço contínuo</w:t>
              </w:r>
              <w:r w:rsidR="005D017C" w:rsidRPr="005D017C">
                <w:rPr>
                  <w:rFonts w:ascii="Arial" w:hAnsi="Arial"/>
                  <w:color w:val="000000"/>
                  <w:rPrChange w:id="96" w:author="Aparecida Ferreira" w:date="2024-08-19T09:53:00Z">
                    <w:rPr>
                      <w:rFonts w:ascii="Arial" w:hAnsi="Arial"/>
                      <w:color w:val="000000"/>
                      <w:sz w:val="24"/>
                      <w:szCs w:val="24"/>
                    </w:rPr>
                  </w:rPrChange>
                </w:rPr>
                <w:t>.</w:t>
              </w:r>
            </w:ins>
            <w:ins w:id="97" w:author="Aparecida Ferreira" w:date="2024-08-19T09:53:00Z">
              <w:r w:rsidR="005D017C">
                <w:rPr>
                  <w:rFonts w:ascii="Arial" w:hAnsi="Arial"/>
                  <w:color w:val="000000"/>
                </w:rPr>
                <w:t xml:space="preserve"> (MARCONI, 1999).</w:t>
              </w:r>
            </w:ins>
          </w:p>
          <w:p w14:paraId="4E996536" w14:textId="77777777" w:rsidR="005D017C" w:rsidRDefault="005D017C" w:rsidP="00031162">
            <w:pPr>
              <w:pStyle w:val="Corpodetexto"/>
              <w:widowControl w:val="0"/>
              <w:spacing w:after="0" w:line="360" w:lineRule="auto"/>
              <w:jc w:val="both"/>
              <w:rPr>
                <w:ins w:id="98" w:author="Aparecida Ferreira" w:date="2024-08-19T10:03:00Z"/>
                <w:rFonts w:ascii="Arial" w:hAnsi="Arial"/>
                <w:color w:val="000000"/>
              </w:rPr>
              <w:pPrChange w:id="99" w:author="Aparecida Ferreira" w:date="2024-08-19T09:56:00Z">
                <w:pPr>
                  <w:pStyle w:val="Corpodetexto"/>
                  <w:widowControl w:val="0"/>
                  <w:numPr>
                    <w:numId w:val="1"/>
                  </w:numPr>
                  <w:tabs>
                    <w:tab w:val="num" w:pos="800"/>
                  </w:tabs>
                  <w:spacing w:after="0" w:line="360" w:lineRule="auto"/>
                  <w:ind w:firstLine="567"/>
                  <w:jc w:val="both"/>
                </w:pPr>
              </w:pPrChange>
            </w:pPr>
            <w:ins w:id="100" w:author="Aparecida Ferreira" w:date="2024-08-19T09:55:00Z">
              <w:r>
                <w:rPr>
                  <w:rFonts w:ascii="Arial" w:hAnsi="Arial"/>
                  <w:color w:val="000000"/>
                </w:rPr>
                <w:t xml:space="preserve">Para MARCONI </w:t>
              </w:r>
            </w:ins>
            <w:ins w:id="101" w:author="Aparecida Ferreira" w:date="2024-08-19T09:56:00Z">
              <w:r>
                <w:rPr>
                  <w:rFonts w:ascii="Arial" w:hAnsi="Arial"/>
                  <w:color w:val="000000"/>
                </w:rPr>
                <w:t>(1999), a</w:t>
              </w:r>
              <w:r w:rsidRPr="005D017C">
                <w:rPr>
                  <w:rFonts w:ascii="Arial" w:hAnsi="Arial"/>
                  <w:color w:val="000000"/>
                </w:rPr>
                <w:t>lguns conceitos podem estar perfeitamente ajustados aos objetivos ou</w:t>
              </w:r>
              <w:r>
                <w:rPr>
                  <w:rFonts w:ascii="Arial" w:hAnsi="Arial"/>
                  <w:color w:val="000000"/>
                </w:rPr>
                <w:t xml:space="preserve"> </w:t>
              </w:r>
              <w:r w:rsidRPr="005D017C">
                <w:rPr>
                  <w:rFonts w:ascii="Arial" w:hAnsi="Arial"/>
                  <w:color w:val="000000"/>
                </w:rPr>
                <w:t xml:space="preserve">aos fatos que eles representam. Outros, todavia, menos usados, podem oferecer </w:t>
              </w:r>
              <w:r w:rsidRPr="005D017C">
                <w:rPr>
                  <w:rFonts w:ascii="Arial" w:hAnsi="Arial"/>
                  <w:color w:val="000000"/>
                </w:rPr>
                <w:t>ambiguidade</w:t>
              </w:r>
              <w:r w:rsidRPr="005D017C">
                <w:rPr>
                  <w:rFonts w:ascii="Arial" w:hAnsi="Arial"/>
                  <w:color w:val="000000"/>
                </w:rPr>
                <w:t xml:space="preserve"> de interpretação e ainda há aqueles que precisam ser compreendidos com um significado específico. Muitas vezes, as divergências de certas</w:t>
              </w:r>
              <w:r>
                <w:rPr>
                  <w:rFonts w:ascii="Arial" w:hAnsi="Arial"/>
                  <w:color w:val="000000"/>
                </w:rPr>
                <w:t xml:space="preserve"> </w:t>
              </w:r>
              <w:r w:rsidRPr="005D017C">
                <w:rPr>
                  <w:rFonts w:ascii="Arial" w:hAnsi="Arial"/>
                  <w:color w:val="000000"/>
                </w:rPr>
                <w:t xml:space="preserve">palavras ou </w:t>
              </w:r>
              <w:r w:rsidRPr="005D017C">
                <w:rPr>
                  <w:rFonts w:ascii="Arial" w:hAnsi="Arial"/>
                  <w:color w:val="000000"/>
                </w:rPr>
                <w:lastRenderedPageBreak/>
                <w:t>expressões são devidas às teorias ou áreas do conhecimento que as</w:t>
              </w:r>
              <w:r>
                <w:rPr>
                  <w:rFonts w:ascii="Arial" w:hAnsi="Arial"/>
                  <w:color w:val="000000"/>
                </w:rPr>
                <w:t xml:space="preserve"> </w:t>
              </w:r>
              <w:r w:rsidRPr="005D017C">
                <w:rPr>
                  <w:rFonts w:ascii="Arial" w:hAnsi="Arial"/>
                  <w:color w:val="000000"/>
                </w:rPr>
                <w:t>enfocam sob diferentes aspectos. Por isso, os termos devem ser definidos, esclarecidos, explicitados.</w:t>
              </w:r>
              <w:r>
                <w:rPr>
                  <w:rFonts w:ascii="Arial" w:hAnsi="Arial"/>
                  <w:color w:val="000000"/>
                </w:rPr>
                <w:t xml:space="preserve"> </w:t>
              </w:r>
              <w:r w:rsidRPr="005D017C">
                <w:rPr>
                  <w:rFonts w:ascii="Arial" w:hAnsi="Arial"/>
                  <w:color w:val="000000"/>
                </w:rPr>
                <w:t>Se o termo utilizado não condiz ou não satisfaz ao requisito que lhe foi</w:t>
              </w:r>
              <w:r>
                <w:rPr>
                  <w:rFonts w:ascii="Arial" w:hAnsi="Arial"/>
                  <w:color w:val="000000"/>
                </w:rPr>
                <w:t xml:space="preserve"> </w:t>
              </w:r>
              <w:r w:rsidRPr="005D017C">
                <w:rPr>
                  <w:rFonts w:ascii="Arial" w:hAnsi="Arial"/>
                  <w:color w:val="000000"/>
                </w:rPr>
                <w:t>atribuído, ou seja, não tem o mesmo significado intrínseco, causando dúvidas,</w:t>
              </w:r>
            </w:ins>
            <w:ins w:id="102" w:author="Aparecida Ferreira" w:date="2024-08-19T09:57:00Z">
              <w:r>
                <w:rPr>
                  <w:rFonts w:ascii="Arial" w:hAnsi="Arial"/>
                  <w:color w:val="000000"/>
                </w:rPr>
                <w:t xml:space="preserve"> </w:t>
              </w:r>
            </w:ins>
            <w:ins w:id="103" w:author="Aparecida Ferreira" w:date="2024-08-19T09:56:00Z">
              <w:r w:rsidRPr="005D017C">
                <w:rPr>
                  <w:rFonts w:ascii="Arial" w:hAnsi="Arial"/>
                  <w:color w:val="000000"/>
                </w:rPr>
                <w:t xml:space="preserve">deve ser substituído ou definido de forma que evite confusão de </w:t>
              </w:r>
            </w:ins>
            <w:ins w:id="104" w:author="Aparecida Ferreira" w:date="2024-08-19T09:57:00Z">
              <w:r w:rsidRPr="005D017C">
                <w:rPr>
                  <w:rFonts w:ascii="Arial" w:hAnsi="Arial"/>
                  <w:color w:val="000000"/>
                </w:rPr>
                <w:t>ideias</w:t>
              </w:r>
            </w:ins>
            <w:ins w:id="105" w:author="Aparecida Ferreira" w:date="2024-08-19T09:56:00Z">
              <w:r w:rsidRPr="005D017C">
                <w:rPr>
                  <w:rFonts w:ascii="Arial" w:hAnsi="Arial"/>
                  <w:color w:val="000000"/>
                </w:rPr>
                <w:t>.</w:t>
              </w:r>
            </w:ins>
            <w:ins w:id="106" w:author="Aparecida Ferreira" w:date="2024-08-19T09:58:00Z">
              <w:r>
                <w:rPr>
                  <w:rFonts w:ascii="Arial" w:hAnsi="Arial"/>
                  <w:color w:val="000000"/>
                </w:rPr>
                <w:t xml:space="preserve"> </w:t>
              </w:r>
              <w:r w:rsidRPr="005D017C">
                <w:rPr>
                  <w:rFonts w:ascii="Arial" w:hAnsi="Arial"/>
                  <w:color w:val="000000"/>
                </w:rPr>
                <w:t>A função da hipótese, na pesquisa científica, é propor explicações para</w:t>
              </w:r>
              <w:r>
                <w:rPr>
                  <w:rFonts w:ascii="Arial" w:hAnsi="Arial"/>
                  <w:color w:val="000000"/>
                </w:rPr>
                <w:t xml:space="preserve"> </w:t>
              </w:r>
              <w:r w:rsidRPr="005D017C">
                <w:rPr>
                  <w:rFonts w:ascii="Arial" w:hAnsi="Arial"/>
                  <w:color w:val="000000"/>
                </w:rPr>
                <w:t>certos fatos e ao mesmo tempo orientar a busca de outras informações.</w:t>
              </w:r>
              <w:r>
                <w:rPr>
                  <w:rFonts w:ascii="Arial" w:hAnsi="Arial"/>
                  <w:color w:val="000000"/>
                </w:rPr>
                <w:t xml:space="preserve"> </w:t>
              </w:r>
              <w:r w:rsidRPr="005D017C">
                <w:rPr>
                  <w:rFonts w:ascii="Arial" w:hAnsi="Arial"/>
                  <w:color w:val="000000"/>
                </w:rPr>
                <w:t>A clareza da definição dos termos da hipótese é condição de importância</w:t>
              </w:r>
              <w:r>
                <w:rPr>
                  <w:rFonts w:ascii="Arial" w:hAnsi="Arial"/>
                  <w:color w:val="000000"/>
                </w:rPr>
                <w:t xml:space="preserve"> </w:t>
              </w:r>
              <w:r w:rsidRPr="005D017C">
                <w:rPr>
                  <w:rFonts w:ascii="Arial" w:hAnsi="Arial"/>
                  <w:color w:val="000000"/>
                </w:rPr>
                <w:t>fundamental para o desenvolvimento da pesquisa.</w:t>
              </w:r>
              <w:r>
                <w:rPr>
                  <w:rFonts w:ascii="Arial" w:hAnsi="Arial"/>
                  <w:color w:val="000000"/>
                </w:rPr>
                <w:t xml:space="preserve"> </w:t>
              </w:r>
              <w:r w:rsidRPr="005D017C">
                <w:rPr>
                  <w:rFonts w:ascii="Arial" w:hAnsi="Arial"/>
                  <w:color w:val="000000"/>
                </w:rPr>
                <w:t>Praticamente não há regras para a formulação de hipóteses de trabalho</w:t>
              </w:r>
              <w:r>
                <w:rPr>
                  <w:rFonts w:ascii="Arial" w:hAnsi="Arial"/>
                  <w:color w:val="000000"/>
                </w:rPr>
                <w:t xml:space="preserve"> </w:t>
              </w:r>
              <w:r w:rsidRPr="005D017C">
                <w:rPr>
                  <w:rFonts w:ascii="Arial" w:hAnsi="Arial"/>
                  <w:color w:val="000000"/>
                </w:rPr>
                <w:t>de pesquisa científica, mas é necessário que haja embasamento teórico e que</w:t>
              </w:r>
              <w:r>
                <w:rPr>
                  <w:rFonts w:ascii="Arial" w:hAnsi="Arial"/>
                  <w:color w:val="000000"/>
                </w:rPr>
                <w:t xml:space="preserve"> </w:t>
              </w:r>
              <w:r w:rsidRPr="005D017C">
                <w:rPr>
                  <w:rFonts w:ascii="Arial" w:hAnsi="Arial"/>
                  <w:color w:val="000000"/>
                </w:rPr>
                <w:t>ela seja formulada de tal maneira que possa servir de guia na tarefa da investigação.</w:t>
              </w:r>
              <w:r w:rsidRPr="005D017C">
                <w:rPr>
                  <w:rFonts w:ascii="Arial" w:hAnsi="Arial"/>
                  <w:color w:val="000000"/>
                </w:rPr>
                <w:cr/>
              </w:r>
            </w:ins>
            <w:ins w:id="107" w:author="Aparecida Ferreira" w:date="2024-08-19T10:03:00Z">
              <w:r>
                <w:rPr>
                  <w:rFonts w:ascii="Arial" w:hAnsi="Arial"/>
                  <w:color w:val="000000"/>
                </w:rPr>
                <w:t>O pesquisador deve decidir o rumo da pesquisa conforme MARCONI (1999), deixa claro em seu artigo.</w:t>
              </w:r>
            </w:ins>
            <w:ins w:id="108" w:author="Aparecida Ferreira" w:date="2024-08-19T10:06:00Z">
              <w:r w:rsidR="00031162">
                <w:rPr>
                  <w:rFonts w:ascii="Arial" w:hAnsi="Arial"/>
                  <w:color w:val="000000"/>
                </w:rPr>
                <w:t xml:space="preserve"> </w:t>
              </w:r>
              <w:r w:rsidR="00031162" w:rsidRPr="00031162">
                <w:rPr>
                  <w:rFonts w:ascii="Arial" w:hAnsi="Arial"/>
                  <w:color w:val="000000"/>
                </w:rPr>
                <w:t>Na análise, o pesquisador entra em mais detalhes sobre os dados decorrentes do trabalho estatístico, a fim de conseguir respostas às suas indagações,</w:t>
              </w:r>
              <w:r w:rsidR="00031162">
                <w:rPr>
                  <w:rFonts w:ascii="Arial" w:hAnsi="Arial"/>
                  <w:color w:val="000000"/>
                </w:rPr>
                <w:t xml:space="preserve"> </w:t>
              </w:r>
              <w:r w:rsidR="00031162" w:rsidRPr="00031162">
                <w:rPr>
                  <w:rFonts w:ascii="Arial" w:hAnsi="Arial"/>
                  <w:color w:val="000000"/>
                </w:rPr>
                <w:t>e procura estabelecer as relações necessárias entre os dados obtidos e as hipóteses formuladas. Estas são comprovadas ou refutadas, mediante a análise.</w:t>
              </w:r>
            </w:ins>
          </w:p>
          <w:p w14:paraId="6DCCAF1E" w14:textId="77777777" w:rsidR="005D017C" w:rsidRDefault="005D017C" w:rsidP="005D017C">
            <w:pPr>
              <w:pStyle w:val="Corpodetexto"/>
              <w:widowControl w:val="0"/>
              <w:spacing w:after="0" w:line="240" w:lineRule="auto"/>
              <w:ind w:left="2124"/>
              <w:jc w:val="both"/>
              <w:rPr>
                <w:ins w:id="109" w:author="Aparecida Ferreira" w:date="2024-08-19T10:05:00Z"/>
                <w:rFonts w:ascii="Arial" w:hAnsi="Arial"/>
                <w:color w:val="000000"/>
              </w:rPr>
              <w:pPrChange w:id="110" w:author="Aparecida Ferreira" w:date="2024-08-19T10:04:00Z">
                <w:pPr>
                  <w:pStyle w:val="Corpodetexto"/>
                  <w:widowControl w:val="0"/>
                  <w:numPr>
                    <w:numId w:val="1"/>
                  </w:numPr>
                  <w:tabs>
                    <w:tab w:val="num" w:pos="800"/>
                  </w:tabs>
                  <w:spacing w:after="0" w:line="360" w:lineRule="auto"/>
                  <w:ind w:firstLine="567"/>
                  <w:jc w:val="both"/>
                </w:pPr>
              </w:pPrChange>
            </w:pPr>
            <w:ins w:id="111" w:author="Aparecida Ferreira" w:date="2024-08-19T10:04:00Z">
              <w:r w:rsidRPr="005D017C">
                <w:rPr>
                  <w:rFonts w:ascii="Arial" w:hAnsi="Arial"/>
                  <w:color w:val="000000"/>
                </w:rPr>
                <w:t>Após a escolha do assunto, o pesquisador pode decidir ou pelo estudo de</w:t>
              </w:r>
              <w:r>
                <w:rPr>
                  <w:rFonts w:ascii="Arial" w:hAnsi="Arial"/>
                  <w:color w:val="000000"/>
                </w:rPr>
                <w:t xml:space="preserve"> </w:t>
              </w:r>
              <w:r w:rsidRPr="005D017C">
                <w:rPr>
                  <w:rFonts w:ascii="Arial" w:hAnsi="Arial"/>
                  <w:color w:val="000000"/>
                </w:rPr>
                <w:t>todo o universo da pesquisa ou apenas sobre uma amostra. Neste caso, será</w:t>
              </w:r>
              <w:r>
                <w:rPr>
                  <w:rFonts w:ascii="Arial" w:hAnsi="Arial"/>
                  <w:color w:val="000000"/>
                </w:rPr>
                <w:t xml:space="preserve"> </w:t>
              </w:r>
              <w:r w:rsidRPr="005D017C">
                <w:rPr>
                  <w:rFonts w:ascii="Arial" w:hAnsi="Arial"/>
                  <w:color w:val="000000"/>
                </w:rPr>
                <w:t>aquele conjunto de informações que lhe possibilitará a escolha da amostra, que</w:t>
              </w:r>
              <w:r>
                <w:rPr>
                  <w:rFonts w:ascii="Arial" w:hAnsi="Arial"/>
                  <w:color w:val="000000"/>
                </w:rPr>
                <w:t xml:space="preserve"> </w:t>
              </w:r>
              <w:r w:rsidRPr="005D017C">
                <w:rPr>
                  <w:rFonts w:ascii="Arial" w:hAnsi="Arial"/>
                  <w:color w:val="000000"/>
                </w:rPr>
                <w:t>deve ser representativa ou significativa.</w:t>
              </w:r>
              <w:r>
                <w:rPr>
                  <w:rFonts w:ascii="Arial" w:hAnsi="Arial"/>
                  <w:color w:val="000000"/>
                </w:rPr>
                <w:t xml:space="preserve"> (</w:t>
              </w:r>
            </w:ins>
            <w:ins w:id="112" w:author="Aparecida Ferreira" w:date="2024-08-19T10:05:00Z">
              <w:r>
                <w:rPr>
                  <w:rFonts w:ascii="Arial" w:hAnsi="Arial"/>
                  <w:color w:val="000000"/>
                </w:rPr>
                <w:t>MARCONI, 1999).</w:t>
              </w:r>
            </w:ins>
          </w:p>
          <w:p w14:paraId="6066FE51" w14:textId="77777777" w:rsidR="005D017C" w:rsidRPr="005D017C" w:rsidRDefault="005D017C" w:rsidP="005D017C">
            <w:pPr>
              <w:pStyle w:val="Corpodetexto"/>
              <w:widowControl w:val="0"/>
              <w:spacing w:after="0" w:line="240" w:lineRule="auto"/>
              <w:jc w:val="both"/>
              <w:rPr>
                <w:rFonts w:ascii="Arial" w:hAnsi="Arial"/>
                <w:color w:val="000000"/>
                <w:rPrChange w:id="113" w:author="Aparecida Ferreira" w:date="2024-08-19T09:53:00Z">
                  <w:rPr>
                    <w:rFonts w:ascii="Arial" w:hAnsi="Arial"/>
                    <w:color w:val="000000"/>
                    <w:sz w:val="24"/>
                    <w:szCs w:val="24"/>
                  </w:rPr>
                </w:rPrChange>
              </w:rPr>
              <w:pPrChange w:id="114" w:author="Aparecida Ferreira" w:date="2024-08-19T10:05:00Z">
                <w:pPr>
                  <w:pStyle w:val="Corpodetexto"/>
                  <w:widowControl w:val="0"/>
                  <w:numPr>
                    <w:numId w:val="1"/>
                  </w:numPr>
                  <w:tabs>
                    <w:tab w:val="num" w:pos="800"/>
                  </w:tabs>
                  <w:spacing w:after="0" w:line="360" w:lineRule="auto"/>
                  <w:ind w:firstLine="567"/>
                  <w:jc w:val="both"/>
                </w:pPr>
              </w:pPrChange>
            </w:pPr>
          </w:p>
          <w:p w14:paraId="6A376355" w14:textId="77777777" w:rsidR="00031162" w:rsidRPr="00031162" w:rsidRDefault="00031162" w:rsidP="00031162">
            <w:pPr>
              <w:pStyle w:val="Corpodetexto"/>
              <w:widowControl w:val="0"/>
              <w:spacing w:after="0" w:line="360" w:lineRule="auto"/>
              <w:jc w:val="both"/>
              <w:rPr>
                <w:ins w:id="115" w:author="Aparecida Ferreira" w:date="2024-08-19T10:21:00Z"/>
                <w:rFonts w:ascii="Arial" w:hAnsi="Arial"/>
                <w:color w:val="000000"/>
                <w:sz w:val="24"/>
                <w:szCs w:val="24"/>
              </w:rPr>
              <w:pPrChange w:id="116" w:author="Aparecida Ferreira" w:date="2024-08-19T10:22:00Z">
                <w:pPr>
                  <w:pStyle w:val="Corpodetexto"/>
                  <w:widowControl w:val="0"/>
                  <w:spacing w:after="0" w:line="240" w:lineRule="auto"/>
                  <w:jc w:val="both"/>
                </w:pPr>
              </w:pPrChange>
            </w:pPr>
            <w:ins w:id="117" w:author="Aparecida Ferreira" w:date="2024-08-19T10:21:00Z">
              <w:r w:rsidRPr="00031162">
                <w:rPr>
                  <w:rFonts w:ascii="Arial" w:hAnsi="Arial"/>
                  <w:color w:val="000000"/>
                  <w:sz w:val="24"/>
                  <w:szCs w:val="24"/>
                </w:rPr>
                <w:t>Pesquisas exploratórias são como uma jornada de descoberta, onde o objetivo principal é familiarizar-se com um tema ainda pouco explorado, formulando questões e hipóteses para futuras investigações mais aprofundadas.</w:t>
              </w:r>
            </w:ins>
            <w:ins w:id="118" w:author="Aparecida Ferreira" w:date="2024-08-19T10:22:00Z">
              <w:r w:rsidR="00C12B83">
                <w:rPr>
                  <w:rFonts w:ascii="Arial" w:hAnsi="Arial"/>
                  <w:color w:val="000000"/>
                  <w:sz w:val="24"/>
                  <w:szCs w:val="24"/>
                </w:rPr>
                <w:t xml:space="preserve"> </w:t>
              </w:r>
            </w:ins>
            <w:ins w:id="119" w:author="Aparecida Ferreira" w:date="2024-08-19T10:21:00Z">
              <w:r w:rsidRPr="00031162">
                <w:rPr>
                  <w:rFonts w:ascii="Arial" w:hAnsi="Arial"/>
                  <w:color w:val="000000"/>
                  <w:sz w:val="24"/>
                  <w:szCs w:val="24"/>
                </w:rPr>
                <w:t>Utilizam uma variedade de métodos, como entrevistas, observações e análise de conteúdo, adaptando-se às necessidades de cada pesquisa.</w:t>
              </w:r>
            </w:ins>
            <w:ins w:id="120" w:author="Aparecida Ferreira" w:date="2024-08-19T10:22:00Z">
              <w:r w:rsidR="00C12B83">
                <w:rPr>
                  <w:rFonts w:ascii="Arial" w:hAnsi="Arial"/>
                  <w:color w:val="000000"/>
                  <w:sz w:val="24"/>
                  <w:szCs w:val="24"/>
                </w:rPr>
                <w:t xml:space="preserve"> </w:t>
              </w:r>
            </w:ins>
            <w:ins w:id="121" w:author="Aparecida Ferreira" w:date="2024-08-19T10:21:00Z">
              <w:r w:rsidRPr="00031162">
                <w:rPr>
                  <w:rFonts w:ascii="Arial" w:hAnsi="Arial"/>
                  <w:color w:val="000000"/>
                  <w:sz w:val="24"/>
                  <w:szCs w:val="24"/>
                </w:rPr>
                <w:t>Geralmente se concentram em um pequeno grupo ou caso específico, permitindo uma análise detalhada.</w:t>
              </w:r>
            </w:ins>
            <w:ins w:id="122" w:author="Aparecida Ferreira" w:date="2024-08-19T10:22:00Z">
              <w:r w:rsidR="00C12B83">
                <w:rPr>
                  <w:rFonts w:ascii="Arial" w:hAnsi="Arial"/>
                  <w:color w:val="000000"/>
                  <w:sz w:val="24"/>
                  <w:szCs w:val="24"/>
                </w:rPr>
                <w:t xml:space="preserve"> </w:t>
              </w:r>
            </w:ins>
            <w:ins w:id="123" w:author="Aparecida Ferreira" w:date="2024-08-19T10:21:00Z">
              <w:r w:rsidRPr="00031162">
                <w:rPr>
                  <w:rFonts w:ascii="Arial" w:hAnsi="Arial"/>
                  <w:color w:val="000000"/>
                  <w:sz w:val="24"/>
                  <w:szCs w:val="24"/>
                </w:rPr>
                <w:t>Além de descrever o fenômeno, buscam identificar padrões, relações e conceitos que podem ser explorados em pesquisas futuras.</w:t>
              </w:r>
            </w:ins>
            <w:ins w:id="124" w:author="Aparecida Ferreira" w:date="2024-08-19T10:22:00Z">
              <w:r w:rsidR="00C12B83">
                <w:rPr>
                  <w:rFonts w:ascii="Arial" w:hAnsi="Arial"/>
                  <w:color w:val="000000"/>
                  <w:sz w:val="24"/>
                  <w:szCs w:val="24"/>
                </w:rPr>
                <w:t xml:space="preserve"> LAKATO</w:t>
              </w:r>
            </w:ins>
            <w:ins w:id="125" w:author="Aparecida Ferreira" w:date="2024-08-19T10:23:00Z">
              <w:r w:rsidR="00C12B83">
                <w:rPr>
                  <w:rFonts w:ascii="Arial" w:hAnsi="Arial"/>
                  <w:color w:val="000000"/>
                  <w:sz w:val="24"/>
                  <w:szCs w:val="24"/>
                </w:rPr>
                <w:t xml:space="preserve"> (1999), e</w:t>
              </w:r>
            </w:ins>
            <w:ins w:id="126" w:author="Aparecida Ferreira" w:date="2024-08-19T10:21:00Z">
              <w:r w:rsidRPr="00031162">
                <w:rPr>
                  <w:rFonts w:ascii="Arial" w:hAnsi="Arial"/>
                  <w:color w:val="000000"/>
                  <w:sz w:val="24"/>
                  <w:szCs w:val="24"/>
                </w:rPr>
                <w:t>m alguns casos, o pesquisador pode manipular uma variável para observar seus efeitos, como em experimentos.</w:t>
              </w:r>
            </w:ins>
          </w:p>
          <w:p w14:paraId="69EAA205" w14:textId="77777777" w:rsidR="00031162" w:rsidRPr="00031162" w:rsidRDefault="00031162" w:rsidP="00C12B83">
            <w:pPr>
              <w:pStyle w:val="Corpodetexto"/>
              <w:widowControl w:val="0"/>
              <w:numPr>
                <w:ilvl w:val="0"/>
                <w:numId w:val="3"/>
              </w:numPr>
              <w:spacing w:after="0" w:line="360" w:lineRule="auto"/>
              <w:jc w:val="both"/>
              <w:rPr>
                <w:ins w:id="127" w:author="Aparecida Ferreira" w:date="2024-08-19T10:21:00Z"/>
                <w:rFonts w:ascii="Arial" w:hAnsi="Arial"/>
                <w:color w:val="000000"/>
                <w:sz w:val="24"/>
                <w:szCs w:val="24"/>
              </w:rPr>
              <w:pPrChange w:id="128" w:author="Aparecida Ferreira" w:date="2024-08-19T10:23:00Z">
                <w:pPr>
                  <w:pStyle w:val="Corpodetexto"/>
                  <w:widowControl w:val="0"/>
                  <w:spacing w:after="0" w:line="240" w:lineRule="auto"/>
                  <w:jc w:val="both"/>
                </w:pPr>
              </w:pPrChange>
            </w:pPr>
            <w:ins w:id="129" w:author="Aparecida Ferreira" w:date="2024-08-19T10:21:00Z">
              <w:r w:rsidRPr="00031162">
                <w:rPr>
                  <w:rFonts w:ascii="Arial" w:hAnsi="Arial"/>
                  <w:color w:val="000000"/>
                  <w:sz w:val="24"/>
                  <w:szCs w:val="24"/>
                </w:rPr>
                <w:t xml:space="preserve">Exploratório-descritivas combinadas: Combinam a exploração de um tema com uma descrição detalhada do fenômeno, utilizando tanto dados </w:t>
              </w:r>
              <w:r w:rsidRPr="00031162">
                <w:rPr>
                  <w:rFonts w:ascii="Arial" w:hAnsi="Arial"/>
                  <w:color w:val="000000"/>
                  <w:sz w:val="24"/>
                  <w:szCs w:val="24"/>
                </w:rPr>
                <w:lastRenderedPageBreak/>
                <w:t>quantitativos quanto qualitativos.</w:t>
              </w:r>
            </w:ins>
          </w:p>
          <w:p w14:paraId="69569A77" w14:textId="77777777" w:rsidR="00031162" w:rsidRPr="00031162" w:rsidRDefault="00031162" w:rsidP="00C12B83">
            <w:pPr>
              <w:pStyle w:val="Corpodetexto"/>
              <w:widowControl w:val="0"/>
              <w:numPr>
                <w:ilvl w:val="0"/>
                <w:numId w:val="3"/>
              </w:numPr>
              <w:spacing w:after="0" w:line="360" w:lineRule="auto"/>
              <w:jc w:val="both"/>
              <w:rPr>
                <w:ins w:id="130" w:author="Aparecida Ferreira" w:date="2024-08-19T10:21:00Z"/>
                <w:rFonts w:ascii="Arial" w:hAnsi="Arial"/>
                <w:color w:val="000000"/>
                <w:sz w:val="24"/>
                <w:szCs w:val="24"/>
              </w:rPr>
              <w:pPrChange w:id="131" w:author="Aparecida Ferreira" w:date="2024-08-19T10:23:00Z">
                <w:pPr>
                  <w:pStyle w:val="Corpodetexto"/>
                  <w:widowControl w:val="0"/>
                  <w:spacing w:after="0" w:line="240" w:lineRule="auto"/>
                  <w:jc w:val="both"/>
                </w:pPr>
              </w:pPrChange>
            </w:pPr>
            <w:ins w:id="132" w:author="Aparecida Ferreira" w:date="2024-08-19T10:21:00Z">
              <w:r w:rsidRPr="00031162">
                <w:rPr>
                  <w:rFonts w:ascii="Arial" w:hAnsi="Arial"/>
                  <w:color w:val="000000"/>
                  <w:sz w:val="24"/>
                  <w:szCs w:val="24"/>
                </w:rPr>
                <w:t>Com procedimentos específicos: Utilizam um método específico de coleta de dados, como a análise de conteúdo, para gerar categorias e conceitos.</w:t>
              </w:r>
            </w:ins>
          </w:p>
          <w:p w14:paraId="3A70C2B7" w14:textId="77777777" w:rsidR="00031162" w:rsidRPr="00031162" w:rsidRDefault="00031162" w:rsidP="00C12B83">
            <w:pPr>
              <w:pStyle w:val="Corpodetexto"/>
              <w:widowControl w:val="0"/>
              <w:numPr>
                <w:ilvl w:val="0"/>
                <w:numId w:val="3"/>
              </w:numPr>
              <w:spacing w:after="0" w:line="360" w:lineRule="auto"/>
              <w:jc w:val="both"/>
              <w:rPr>
                <w:ins w:id="133" w:author="Aparecida Ferreira" w:date="2024-08-19T10:21:00Z"/>
                <w:rFonts w:ascii="Arial" w:hAnsi="Arial"/>
                <w:color w:val="000000"/>
                <w:sz w:val="24"/>
                <w:szCs w:val="24"/>
              </w:rPr>
              <w:pPrChange w:id="134" w:author="Aparecida Ferreira" w:date="2024-08-19T10:23:00Z">
                <w:pPr>
                  <w:pStyle w:val="Corpodetexto"/>
                  <w:widowControl w:val="0"/>
                  <w:spacing w:after="0" w:line="240" w:lineRule="auto"/>
                  <w:jc w:val="both"/>
                </w:pPr>
              </w:pPrChange>
            </w:pPr>
            <w:ins w:id="135" w:author="Aparecida Ferreira" w:date="2024-08-19T10:21:00Z">
              <w:r w:rsidRPr="00031162">
                <w:rPr>
                  <w:rFonts w:ascii="Arial" w:hAnsi="Arial"/>
                  <w:color w:val="000000"/>
                  <w:sz w:val="24"/>
                  <w:szCs w:val="24"/>
                </w:rPr>
                <w:t>De manipulação experimental: Realizam experimentos em um ambiente natural para identificar relações de causa e efeito entre variáveis.</w:t>
              </w:r>
            </w:ins>
          </w:p>
          <w:p w14:paraId="12EAA726" w14:textId="77777777" w:rsidR="00C12B83" w:rsidRDefault="00031162" w:rsidP="00031162">
            <w:pPr>
              <w:pStyle w:val="Corpodetexto"/>
              <w:widowControl w:val="0"/>
              <w:spacing w:after="0" w:line="360" w:lineRule="auto"/>
              <w:jc w:val="both"/>
              <w:rPr>
                <w:ins w:id="136" w:author="Aparecida Ferreira" w:date="2024-08-19T10:34:00Z"/>
                <w:rFonts w:ascii="Arial" w:hAnsi="Arial"/>
                <w:color w:val="000000"/>
                <w:sz w:val="24"/>
                <w:szCs w:val="24"/>
              </w:rPr>
              <w:pPrChange w:id="137" w:author="Aparecida Ferreira" w:date="2024-08-19T10:22:00Z">
                <w:pPr>
                  <w:widowControl w:val="0"/>
                  <w:spacing w:line="360" w:lineRule="auto"/>
                  <w:jc w:val="both"/>
                </w:pPr>
              </w:pPrChange>
            </w:pPr>
            <w:ins w:id="138" w:author="Aparecida Ferreira" w:date="2024-08-19T10:21:00Z">
              <w:r w:rsidRPr="00031162">
                <w:rPr>
                  <w:rFonts w:ascii="Arial" w:hAnsi="Arial"/>
                  <w:color w:val="000000"/>
                  <w:sz w:val="24"/>
                  <w:szCs w:val="24"/>
                </w:rPr>
                <w:t>Identificar questões e hipóteses para futuras pesquisas mais estruturadas.</w:t>
              </w:r>
            </w:ins>
            <w:ins w:id="139" w:author="Aparecida Ferreira" w:date="2024-08-19T10:24:00Z">
              <w:r w:rsidR="00C12B83">
                <w:rPr>
                  <w:rFonts w:ascii="Arial" w:hAnsi="Arial"/>
                  <w:color w:val="000000"/>
                  <w:sz w:val="24"/>
                  <w:szCs w:val="24"/>
                </w:rPr>
                <w:t xml:space="preserve"> </w:t>
              </w:r>
            </w:ins>
            <w:ins w:id="140" w:author="Aparecida Ferreira" w:date="2024-08-19T10:21:00Z">
              <w:r w:rsidRPr="00031162">
                <w:rPr>
                  <w:rFonts w:ascii="Arial" w:hAnsi="Arial"/>
                  <w:color w:val="000000"/>
                  <w:sz w:val="24"/>
                  <w:szCs w:val="24"/>
                </w:rPr>
                <w:t>Aumentar o conhecimento do pesquisador sobre um determinado assunto.</w:t>
              </w:r>
            </w:ins>
            <w:ins w:id="141" w:author="Aparecida Ferreira" w:date="2024-08-19T10:24:00Z">
              <w:r w:rsidR="00C12B83">
                <w:rPr>
                  <w:rFonts w:ascii="Arial" w:hAnsi="Arial"/>
                  <w:color w:val="000000"/>
                  <w:sz w:val="24"/>
                  <w:szCs w:val="24"/>
                </w:rPr>
                <w:t xml:space="preserve"> </w:t>
              </w:r>
            </w:ins>
            <w:ins w:id="142" w:author="Aparecida Ferreira" w:date="2024-08-19T10:21:00Z">
              <w:r w:rsidRPr="00031162">
                <w:rPr>
                  <w:rFonts w:ascii="Arial" w:hAnsi="Arial"/>
                  <w:color w:val="000000"/>
                  <w:sz w:val="24"/>
                  <w:szCs w:val="24"/>
                </w:rPr>
                <w:t xml:space="preserve"> Refinar e definir conceitos r</w:t>
              </w:r>
              <w:r w:rsidR="00C12B83">
                <w:rPr>
                  <w:rFonts w:ascii="Arial" w:hAnsi="Arial"/>
                  <w:color w:val="000000"/>
                  <w:sz w:val="24"/>
                  <w:szCs w:val="24"/>
                </w:rPr>
                <w:t>elevantes para a área de estudo</w:t>
              </w:r>
              <w:r w:rsidRPr="00031162">
                <w:rPr>
                  <w:rFonts w:ascii="Arial" w:hAnsi="Arial"/>
                  <w:color w:val="000000"/>
                  <w:sz w:val="24"/>
                  <w:szCs w:val="24"/>
                </w:rPr>
                <w:t>, as pesquisas exploratórias são essenciais para iniciar novas linhas de investigação, gerar ideias e aprofundar o conhecimento sobre um tema. Elas são como um mapa que guia o pesquisador em direção a novas descobertas.</w:t>
              </w:r>
            </w:ins>
          </w:p>
          <w:p w14:paraId="4F1B06EA" w14:textId="77777777" w:rsidR="007E44BE" w:rsidDel="00F270E4" w:rsidRDefault="00C12B83" w:rsidP="00031162">
            <w:pPr>
              <w:pStyle w:val="Corpodetexto"/>
              <w:widowControl w:val="0"/>
              <w:numPr>
                <w:ilvl w:val="0"/>
                <w:numId w:val="1"/>
              </w:numPr>
              <w:spacing w:after="0" w:line="360" w:lineRule="auto"/>
              <w:ind w:left="0" w:firstLine="567"/>
              <w:jc w:val="both"/>
              <w:rPr>
                <w:del w:id="143" w:author="Aparecida Ferreira" w:date="2024-08-19T09:25:00Z"/>
                <w:rFonts w:ascii="Arial" w:hAnsi="Arial"/>
                <w:color w:val="000000"/>
                <w:sz w:val="24"/>
                <w:szCs w:val="24"/>
              </w:rPr>
              <w:pPrChange w:id="144" w:author="Aparecida Ferreira" w:date="2024-08-19T10:22:00Z">
                <w:pPr>
                  <w:pStyle w:val="Corpodetexto"/>
                  <w:widowControl w:val="0"/>
                  <w:numPr>
                    <w:numId w:val="1"/>
                  </w:numPr>
                  <w:tabs>
                    <w:tab w:val="num" w:pos="800"/>
                  </w:tabs>
                  <w:spacing w:after="0" w:line="360" w:lineRule="auto"/>
                  <w:ind w:firstLine="567"/>
                  <w:jc w:val="both"/>
                </w:pPr>
              </w:pPrChange>
            </w:pPr>
            <w:ins w:id="145" w:author="Aparecida Ferreira" w:date="2024-08-19T10:34:00Z">
              <w:r>
                <w:rPr>
                  <w:rFonts w:ascii="Arial" w:hAnsi="Arial"/>
                  <w:color w:val="000000"/>
                  <w:sz w:val="24"/>
                  <w:szCs w:val="24"/>
                </w:rPr>
                <w:t xml:space="preserve">Conforme </w:t>
              </w:r>
              <w:proofErr w:type="gramStart"/>
              <w:r>
                <w:rPr>
                  <w:rFonts w:ascii="Arial" w:hAnsi="Arial"/>
                  <w:color w:val="000000"/>
                  <w:sz w:val="24"/>
                  <w:szCs w:val="24"/>
                </w:rPr>
                <w:t>ARAUJO(</w:t>
              </w:r>
              <w:proofErr w:type="gramEnd"/>
              <w:r>
                <w:rPr>
                  <w:rFonts w:ascii="Arial" w:hAnsi="Arial"/>
                  <w:color w:val="000000"/>
                  <w:sz w:val="24"/>
                  <w:szCs w:val="24"/>
                </w:rPr>
                <w:t xml:space="preserve">2008), </w:t>
              </w:r>
              <w:r w:rsidRPr="00C12B83">
                <w:rPr>
                  <w:rFonts w:ascii="Arial" w:hAnsi="Arial"/>
                  <w:color w:val="000000"/>
                  <w:sz w:val="24"/>
                  <w:szCs w:val="24"/>
                </w:rPr>
                <w:t xml:space="preserve">Modelagem de sistemas, tanto a </w:t>
              </w:r>
              <w:r w:rsidR="00D209DB" w:rsidRPr="00C12B83">
                <w:rPr>
                  <w:rFonts w:ascii="Arial" w:hAnsi="Arial"/>
                  <w:color w:val="000000"/>
                  <w:sz w:val="24"/>
                  <w:szCs w:val="24"/>
                </w:rPr>
                <w:t>nível</w:t>
              </w:r>
              <w:r w:rsidRPr="00C12B83">
                <w:rPr>
                  <w:rFonts w:ascii="Arial" w:hAnsi="Arial"/>
                  <w:color w:val="000000"/>
                  <w:sz w:val="24"/>
                  <w:szCs w:val="24"/>
                </w:rPr>
                <w:t xml:space="preserve"> funcional quanto de dados, é um requisito fundamental para a </w:t>
              </w:r>
              <w:r w:rsidR="00D209DB" w:rsidRPr="00C12B83">
                <w:rPr>
                  <w:rFonts w:ascii="Arial" w:hAnsi="Arial"/>
                  <w:color w:val="000000"/>
                  <w:sz w:val="24"/>
                  <w:szCs w:val="24"/>
                </w:rPr>
                <w:t>obtenção</w:t>
              </w:r>
              <w:r w:rsidRPr="00C12B83">
                <w:rPr>
                  <w:rFonts w:ascii="Arial" w:hAnsi="Arial"/>
                  <w:color w:val="000000"/>
                  <w:sz w:val="24"/>
                  <w:szCs w:val="24"/>
                </w:rPr>
                <w:t xml:space="preserve"> de produtos de software de maior qualidade e confiabilidade. Entretanto, percebe-se que cada vez menos profissionais </w:t>
              </w:r>
              <w:r w:rsidR="00D209DB" w:rsidRPr="00C12B83">
                <w:rPr>
                  <w:rFonts w:ascii="Arial" w:hAnsi="Arial"/>
                  <w:color w:val="000000"/>
                  <w:sz w:val="24"/>
                  <w:szCs w:val="24"/>
                </w:rPr>
                <w:t>têm</w:t>
              </w:r>
              <w:r w:rsidRPr="00C12B83">
                <w:rPr>
                  <w:rFonts w:ascii="Arial" w:hAnsi="Arial"/>
                  <w:color w:val="000000"/>
                  <w:sz w:val="24"/>
                  <w:szCs w:val="24"/>
                </w:rPr>
                <w:t xml:space="preserve"> dado a </w:t>
              </w:r>
              <w:r w:rsidR="00D209DB" w:rsidRPr="00C12B83">
                <w:rPr>
                  <w:rFonts w:ascii="Arial" w:hAnsi="Arial"/>
                  <w:color w:val="000000"/>
                  <w:sz w:val="24"/>
                  <w:szCs w:val="24"/>
                </w:rPr>
                <w:t>atenção</w:t>
              </w:r>
              <w:r w:rsidRPr="00C12B83">
                <w:rPr>
                  <w:rFonts w:ascii="Arial" w:hAnsi="Arial"/>
                  <w:color w:val="000000"/>
                  <w:sz w:val="24"/>
                  <w:szCs w:val="24"/>
                </w:rPr>
                <w:t xml:space="preserve"> devida ao processo de </w:t>
              </w:r>
              <w:r w:rsidR="00D209DB" w:rsidRPr="00C12B83">
                <w:rPr>
                  <w:rFonts w:ascii="Arial" w:hAnsi="Arial"/>
                  <w:color w:val="000000"/>
                  <w:sz w:val="24"/>
                  <w:szCs w:val="24"/>
                </w:rPr>
                <w:t>construção</w:t>
              </w:r>
              <w:r w:rsidRPr="00C12B83">
                <w:rPr>
                  <w:rFonts w:ascii="Arial" w:hAnsi="Arial"/>
                  <w:color w:val="000000"/>
                  <w:sz w:val="24"/>
                  <w:szCs w:val="24"/>
                </w:rPr>
                <w:t xml:space="preserve"> de modelos de suas </w:t>
              </w:r>
            </w:ins>
            <w:ins w:id="146" w:author="Aparecida Ferreira" w:date="2024-08-19T10:35:00Z">
              <w:r w:rsidR="00D209DB" w:rsidRPr="00C12B83">
                <w:rPr>
                  <w:rFonts w:ascii="Arial" w:hAnsi="Arial"/>
                  <w:color w:val="000000"/>
                  <w:sz w:val="24"/>
                  <w:szCs w:val="24"/>
                </w:rPr>
                <w:t>aplicações</w:t>
              </w:r>
            </w:ins>
            <w:ins w:id="147" w:author="Aparecida Ferreira" w:date="2024-08-19T10:34:00Z">
              <w:r w:rsidRPr="00C12B83">
                <w:rPr>
                  <w:rFonts w:ascii="Arial" w:hAnsi="Arial"/>
                  <w:color w:val="000000"/>
                  <w:sz w:val="24"/>
                  <w:szCs w:val="24"/>
                </w:rPr>
                <w:t xml:space="preserve">. Isso provavelmente se deve </w:t>
              </w:r>
            </w:ins>
            <w:ins w:id="148" w:author="Aparecida Ferreira" w:date="2024-08-19T10:35:00Z">
              <w:r w:rsidR="00D209DB" w:rsidRPr="00C12B83">
                <w:rPr>
                  <w:rFonts w:ascii="Arial" w:hAnsi="Arial"/>
                  <w:color w:val="000000"/>
                  <w:sz w:val="24"/>
                  <w:szCs w:val="24"/>
                </w:rPr>
                <w:t>às</w:t>
              </w:r>
            </w:ins>
            <w:ins w:id="149" w:author="Aparecida Ferreira" w:date="2024-08-19T10:34:00Z">
              <w:r w:rsidRPr="00C12B83">
                <w:rPr>
                  <w:rFonts w:ascii="Arial" w:hAnsi="Arial"/>
                  <w:color w:val="000000"/>
                  <w:sz w:val="24"/>
                  <w:szCs w:val="24"/>
                </w:rPr>
                <w:t xml:space="preserve"> </w:t>
              </w:r>
            </w:ins>
            <w:ins w:id="150" w:author="Aparecida Ferreira" w:date="2024-08-19T10:35:00Z">
              <w:r w:rsidR="00D209DB" w:rsidRPr="00C12B83">
                <w:rPr>
                  <w:rFonts w:ascii="Arial" w:hAnsi="Arial"/>
                  <w:color w:val="000000"/>
                  <w:sz w:val="24"/>
                  <w:szCs w:val="24"/>
                </w:rPr>
                <w:t>pressões</w:t>
              </w:r>
            </w:ins>
            <w:ins w:id="151" w:author="Aparecida Ferreira" w:date="2024-08-19T10:34:00Z">
              <w:r w:rsidRPr="00C12B83">
                <w:rPr>
                  <w:rFonts w:ascii="Arial" w:hAnsi="Arial"/>
                  <w:color w:val="000000"/>
                  <w:sz w:val="24"/>
                  <w:szCs w:val="24"/>
                </w:rPr>
                <w:t xml:space="preserve"> por sistemas em prazos cada vez mais curtos e com menores custos de </w:t>
              </w:r>
            </w:ins>
            <w:ins w:id="152" w:author="Aparecida Ferreira" w:date="2024-08-19T10:35:00Z">
              <w:r w:rsidR="00D209DB" w:rsidRPr="00C12B83">
                <w:rPr>
                  <w:rFonts w:ascii="Arial" w:hAnsi="Arial"/>
                  <w:color w:val="000000"/>
                  <w:sz w:val="24"/>
                  <w:szCs w:val="24"/>
                </w:rPr>
                <w:t>produção,</w:t>
              </w:r>
            </w:ins>
            <w:ins w:id="153" w:author="Aparecida Ferreira" w:date="2024-08-19T10:34:00Z">
              <w:r w:rsidRPr="00C12B83">
                <w:rPr>
                  <w:rFonts w:ascii="Arial" w:hAnsi="Arial"/>
                  <w:color w:val="000000"/>
                  <w:sz w:val="24"/>
                  <w:szCs w:val="24"/>
                </w:rPr>
                <w:t xml:space="preserve"> mas, por outro lado, acaba por prejudicar – e muito – o entendimento correto do problema e, consequentemente, a </w:t>
              </w:r>
            </w:ins>
            <w:ins w:id="154" w:author="Aparecida Ferreira" w:date="2024-08-19T10:35:00Z">
              <w:r w:rsidR="00D209DB" w:rsidRPr="00C12B83">
                <w:rPr>
                  <w:rFonts w:ascii="Arial" w:hAnsi="Arial"/>
                  <w:color w:val="000000"/>
                  <w:sz w:val="24"/>
                  <w:szCs w:val="24"/>
                </w:rPr>
                <w:t>construção</w:t>
              </w:r>
            </w:ins>
            <w:ins w:id="155" w:author="Aparecida Ferreira" w:date="2024-08-19T10:34:00Z">
              <w:r w:rsidRPr="00C12B83">
                <w:rPr>
                  <w:rFonts w:ascii="Arial" w:hAnsi="Arial"/>
                  <w:color w:val="000000"/>
                  <w:sz w:val="24"/>
                  <w:szCs w:val="24"/>
                </w:rPr>
                <w:t xml:space="preserve"> do sistema que atenda </w:t>
              </w:r>
            </w:ins>
            <w:ins w:id="156" w:author="Aparecida Ferreira" w:date="2024-08-19T10:35:00Z">
              <w:r w:rsidR="00D209DB" w:rsidRPr="00C12B83">
                <w:rPr>
                  <w:rFonts w:ascii="Arial" w:hAnsi="Arial"/>
                  <w:color w:val="000000"/>
                  <w:sz w:val="24"/>
                  <w:szCs w:val="24"/>
                </w:rPr>
                <w:t>às</w:t>
              </w:r>
            </w:ins>
            <w:ins w:id="157" w:author="Aparecida Ferreira" w:date="2024-08-19T10:34:00Z">
              <w:r w:rsidRPr="00C12B83">
                <w:rPr>
                  <w:rFonts w:ascii="Arial" w:hAnsi="Arial"/>
                  <w:color w:val="000000"/>
                  <w:sz w:val="24"/>
                  <w:szCs w:val="24"/>
                </w:rPr>
                <w:t xml:space="preserve"> reais expectativas do </w:t>
              </w:r>
            </w:ins>
            <w:ins w:id="158" w:author="Aparecida Ferreira" w:date="2024-08-19T10:35:00Z">
              <w:r w:rsidR="00D209DB" w:rsidRPr="00C12B83">
                <w:rPr>
                  <w:rFonts w:ascii="Arial" w:hAnsi="Arial"/>
                  <w:color w:val="000000"/>
                  <w:sz w:val="24"/>
                  <w:szCs w:val="24"/>
                </w:rPr>
                <w:t>usuário</w:t>
              </w:r>
            </w:ins>
            <w:ins w:id="159" w:author="Aparecida Ferreira" w:date="2024-08-19T10:34:00Z">
              <w:r w:rsidRPr="00C12B83">
                <w:rPr>
                  <w:rFonts w:ascii="Arial" w:hAnsi="Arial"/>
                  <w:color w:val="000000"/>
                  <w:sz w:val="24"/>
                  <w:szCs w:val="24"/>
                </w:rPr>
                <w:t xml:space="preserve">. Esta </w:t>
              </w:r>
            </w:ins>
            <w:ins w:id="160" w:author="Aparecida Ferreira" w:date="2024-08-19T10:35:00Z">
              <w:r w:rsidR="00D209DB" w:rsidRPr="00C12B83">
                <w:rPr>
                  <w:rFonts w:ascii="Arial" w:hAnsi="Arial"/>
                  <w:color w:val="000000"/>
                  <w:sz w:val="24"/>
                  <w:szCs w:val="24"/>
                </w:rPr>
                <w:t>situação</w:t>
              </w:r>
            </w:ins>
            <w:ins w:id="161" w:author="Aparecida Ferreira" w:date="2024-08-19T10:34:00Z">
              <w:r w:rsidRPr="00C12B83">
                <w:rPr>
                  <w:rFonts w:ascii="Arial" w:hAnsi="Arial"/>
                  <w:color w:val="000000"/>
                  <w:sz w:val="24"/>
                  <w:szCs w:val="24"/>
                </w:rPr>
                <w:t xml:space="preserve"> muitas vezes leva a sistemas de baixa qualidade, com elevada necessidade de </w:t>
              </w:r>
            </w:ins>
            <w:ins w:id="162" w:author="Aparecida Ferreira" w:date="2024-08-19T10:35:00Z">
              <w:r w:rsidR="00D209DB" w:rsidRPr="00C12B83">
                <w:rPr>
                  <w:rFonts w:ascii="Arial" w:hAnsi="Arial"/>
                  <w:color w:val="000000"/>
                  <w:sz w:val="24"/>
                  <w:szCs w:val="24"/>
                </w:rPr>
                <w:t>modificação</w:t>
              </w:r>
            </w:ins>
            <w:ins w:id="163" w:author="Aparecida Ferreira" w:date="2024-08-19T10:34:00Z">
              <w:r w:rsidRPr="00C12B83">
                <w:rPr>
                  <w:rFonts w:ascii="Arial" w:hAnsi="Arial"/>
                  <w:color w:val="000000"/>
                  <w:sz w:val="24"/>
                  <w:szCs w:val="24"/>
                </w:rPr>
                <w:t xml:space="preserve"> e de </w:t>
              </w:r>
            </w:ins>
            <w:ins w:id="164" w:author="Aparecida Ferreira" w:date="2024-08-19T10:35:00Z">
              <w:r w:rsidR="00D209DB" w:rsidRPr="00C12B83">
                <w:rPr>
                  <w:rFonts w:ascii="Arial" w:hAnsi="Arial"/>
                  <w:color w:val="000000"/>
                  <w:sz w:val="24"/>
                  <w:szCs w:val="24"/>
                </w:rPr>
                <w:t>difícil</w:t>
              </w:r>
            </w:ins>
            <w:ins w:id="165" w:author="Aparecida Ferreira" w:date="2024-08-19T10:34:00Z">
              <w:r w:rsidRPr="00C12B83">
                <w:rPr>
                  <w:rFonts w:ascii="Arial" w:hAnsi="Arial"/>
                  <w:color w:val="000000"/>
                  <w:sz w:val="24"/>
                  <w:szCs w:val="24"/>
                </w:rPr>
                <w:t xml:space="preserve"> </w:t>
              </w:r>
            </w:ins>
            <w:ins w:id="166" w:author="Aparecida Ferreira" w:date="2024-08-19T10:35:00Z">
              <w:r w:rsidR="00D209DB" w:rsidRPr="00C12B83">
                <w:rPr>
                  <w:rFonts w:ascii="Arial" w:hAnsi="Arial"/>
                  <w:color w:val="000000"/>
                  <w:sz w:val="24"/>
                  <w:szCs w:val="24"/>
                </w:rPr>
                <w:t>manutenção</w:t>
              </w:r>
            </w:ins>
            <w:ins w:id="167" w:author="Aparecida Ferreira" w:date="2024-08-19T10:34:00Z">
              <w:r w:rsidR="00D209DB">
                <w:rPr>
                  <w:rFonts w:ascii="Arial" w:hAnsi="Arial"/>
                  <w:color w:val="000000"/>
                  <w:sz w:val="24"/>
                  <w:szCs w:val="24"/>
                </w:rPr>
                <w:t>.</w:t>
              </w:r>
            </w:ins>
            <w:del w:id="168" w:author="Aparecida Ferreira" w:date="2024-08-19T09:25:00Z">
              <w:r w:rsidR="00634B66" w:rsidDel="00F270E4">
                <w:rPr>
                  <w:rFonts w:ascii="Arial" w:hAnsi="Arial"/>
                  <w:color w:val="000000"/>
                  <w:sz w:val="24"/>
                  <w:szCs w:val="24"/>
                </w:rPr>
                <w:delText>A metodologia de análise dos clientes foi feita através de questionários, onde uma amostra foi coletada para o banco de dados do negócio.</w:delText>
              </w:r>
            </w:del>
          </w:p>
          <w:p w14:paraId="5AE51BFE" w14:textId="77777777" w:rsidR="007E44BE" w:rsidDel="00F270E4" w:rsidRDefault="00634B66" w:rsidP="00031162">
            <w:pPr>
              <w:pStyle w:val="Corpodetexto"/>
              <w:widowControl w:val="0"/>
              <w:numPr>
                <w:ilvl w:val="0"/>
                <w:numId w:val="1"/>
              </w:numPr>
              <w:spacing w:after="0" w:line="360" w:lineRule="auto"/>
              <w:ind w:left="0" w:firstLine="567"/>
              <w:jc w:val="both"/>
              <w:rPr>
                <w:del w:id="169" w:author="Aparecida Ferreira" w:date="2024-08-19T09:25:00Z"/>
                <w:rFonts w:ascii="Arial" w:hAnsi="Arial"/>
                <w:color w:val="000000"/>
                <w:sz w:val="24"/>
                <w:szCs w:val="24"/>
              </w:rPr>
              <w:pPrChange w:id="170" w:author="Aparecida Ferreira" w:date="2024-08-19T10:22:00Z">
                <w:pPr>
                  <w:pStyle w:val="Corpodetexto"/>
                  <w:widowControl w:val="0"/>
                  <w:numPr>
                    <w:numId w:val="1"/>
                  </w:numPr>
                  <w:tabs>
                    <w:tab w:val="num" w:pos="800"/>
                  </w:tabs>
                  <w:spacing w:after="0" w:line="360" w:lineRule="auto"/>
                  <w:ind w:firstLine="567"/>
                  <w:jc w:val="both"/>
                </w:pPr>
              </w:pPrChange>
            </w:pPr>
            <w:del w:id="171" w:author="Aparecida Ferreira" w:date="2024-08-19T09:25:00Z">
              <w:r w:rsidDel="00F270E4">
                <w:rPr>
                  <w:rFonts w:ascii="Arial" w:hAnsi="Arial"/>
                  <w:color w:val="000000"/>
                  <w:sz w:val="24"/>
                  <w:szCs w:val="24"/>
                </w:rPr>
                <w:delText>Enquanto a análise dos prestadores de serviço se deu por meio de contato direto com tatuadores na cidade de C</w:delText>
              </w:r>
              <w:r w:rsidDel="00F270E4">
                <w:rPr>
                  <w:rFonts w:ascii="Arial" w:hAnsi="Arial"/>
                  <w:color w:val="000000"/>
                  <w:sz w:val="24"/>
                  <w:szCs w:val="24"/>
                </w:rPr>
                <w:delText>ascavel-PR, através de questionários e entrevistas.</w:delText>
              </w:r>
            </w:del>
          </w:p>
          <w:p w14:paraId="226FC913" w14:textId="77777777" w:rsidR="007E44BE" w:rsidRDefault="007E44BE" w:rsidP="00031162">
            <w:pPr>
              <w:pStyle w:val="Corpodetexto"/>
              <w:widowControl w:val="0"/>
              <w:spacing w:after="0" w:line="360" w:lineRule="auto"/>
              <w:jc w:val="both"/>
              <w:rPr>
                <w:rFonts w:cs="Arial"/>
                <w:color w:val="000000"/>
              </w:rPr>
              <w:pPrChange w:id="172" w:author="Aparecida Ferreira" w:date="2024-08-19T10:22:00Z">
                <w:pPr>
                  <w:widowControl w:val="0"/>
                  <w:spacing w:line="360" w:lineRule="auto"/>
                  <w:jc w:val="both"/>
                </w:pPr>
              </w:pPrChange>
            </w:pPr>
          </w:p>
        </w:tc>
      </w:tr>
    </w:tbl>
    <w:p w14:paraId="4970685B" w14:textId="77777777" w:rsidR="007E44BE" w:rsidDel="00EB68A3" w:rsidRDefault="007E44BE">
      <w:pPr>
        <w:spacing w:line="360" w:lineRule="auto"/>
        <w:rPr>
          <w:del w:id="173" w:author="Aparecida Ferreira" w:date="2024-08-19T10:45:00Z"/>
          <w:rFonts w:ascii="Arial" w:hAnsi="Arial" w:cs="Arial"/>
        </w:rPr>
      </w:pPr>
    </w:p>
    <w:p w14:paraId="78603C5A" w14:textId="77777777" w:rsidR="007E44BE" w:rsidRDefault="00634B66">
      <w:pPr>
        <w:rPr>
          <w:rFonts w:ascii="Arial" w:eastAsia="Arial" w:hAnsi="Arial" w:cs="Arial"/>
        </w:rPr>
      </w:pPr>
      <w:del w:id="174" w:author="Aparecida Ferreira" w:date="2024-08-19T10:45:00Z">
        <w:r w:rsidDel="00EB68A3">
          <w:rPr>
            <w:rFonts w:ascii="Arial" w:eastAsia="Arial" w:hAnsi="Arial" w:cs="Arial"/>
          </w:rPr>
          <w:delText xml:space="preserve"> </w:delText>
        </w:r>
      </w:del>
    </w:p>
    <w:p w14:paraId="1EF84BF9" w14:textId="77777777" w:rsidR="007E44BE" w:rsidRDefault="007E44BE">
      <w:pPr>
        <w:rPr>
          <w:rFonts w:ascii="Arial" w:eastAsia="Arial" w:hAnsi="Arial" w:cs="Arial"/>
        </w:rPr>
      </w:pPr>
    </w:p>
    <w:p w14:paraId="36874BED" w14:textId="77777777" w:rsidR="007E44BE" w:rsidRDefault="00634B66">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Change w:id="175" w:author="Aparecida Ferreira" w:date="2024-08-19T09:39:00Z">
          <w:tblPr>
            <w:tblW w:w="9072" w:type="dxa"/>
            <w:tblInd w:w="-5" w:type="dxa"/>
            <w:tblLook w:val="04A0" w:firstRow="1" w:lastRow="0" w:firstColumn="1" w:lastColumn="0" w:noHBand="0" w:noVBand="1"/>
          </w:tblPr>
        </w:tblPrChange>
      </w:tblPr>
      <w:tblGrid>
        <w:gridCol w:w="9072"/>
        <w:tblGridChange w:id="176">
          <w:tblGrid>
            <w:gridCol w:w="13998"/>
          </w:tblGrid>
        </w:tblGridChange>
      </w:tblGrid>
      <w:tr w:rsidR="007E44BE" w:rsidRPr="0053042C" w14:paraId="206AE45E" w14:textId="77777777" w:rsidTr="00B850FC">
        <w:tc>
          <w:tcPr>
            <w:tcW w:w="9072" w:type="dxa"/>
            <w:tcBorders>
              <w:top w:val="single" w:sz="4" w:space="0" w:color="000000"/>
              <w:left w:val="single" w:sz="4" w:space="0" w:color="000000"/>
              <w:bottom w:val="single" w:sz="4" w:space="0" w:color="000000"/>
              <w:right w:val="single" w:sz="4" w:space="0" w:color="000000"/>
            </w:tcBorders>
            <w:shd w:val="clear" w:color="auto" w:fill="auto"/>
            <w:tcPrChange w:id="177" w:author="Aparecida Ferreira" w:date="2024-08-19T09:39:00Z">
              <w:tcPr>
                <w:tcW w:w="9072" w:type="dxa"/>
                <w:tcBorders>
                  <w:top w:val="single" w:sz="4" w:space="0" w:color="000000"/>
                  <w:left w:val="single" w:sz="4" w:space="0" w:color="000000"/>
                  <w:bottom w:val="single" w:sz="4" w:space="0" w:color="000000"/>
                  <w:right w:val="single" w:sz="4" w:space="0" w:color="000000"/>
                </w:tcBorders>
                <w:shd w:val="clear" w:color="auto" w:fill="auto"/>
              </w:tcPr>
            </w:tcPrChange>
          </w:tcPr>
          <w:p w14:paraId="7F788CF9" w14:textId="77777777" w:rsidR="00D209DB" w:rsidRPr="00D209DB" w:rsidRDefault="00D209DB" w:rsidP="00D209DB">
            <w:pPr>
              <w:spacing w:after="0"/>
              <w:rPr>
                <w:ins w:id="178" w:author="Aparecida Ferreira" w:date="2024-08-19T10:43:00Z"/>
                <w:rFonts w:ascii="Arial" w:hAnsi="Arial" w:cs="Arial"/>
                <w:rPrChange w:id="179" w:author="Aparecida Ferreira" w:date="2024-08-19T10:43:00Z">
                  <w:rPr>
                    <w:ins w:id="180" w:author="Aparecida Ferreira" w:date="2024-08-19T10:43:00Z"/>
                  </w:rPr>
                </w:rPrChange>
              </w:rPr>
              <w:pPrChange w:id="181" w:author="Aparecida Ferreira" w:date="2024-08-19T10:43:00Z">
                <w:pPr/>
              </w:pPrChange>
            </w:pPr>
          </w:p>
          <w:p w14:paraId="4EC53068" w14:textId="77777777" w:rsidR="00D209DB" w:rsidRDefault="00D209DB" w:rsidP="00D209DB">
            <w:pPr>
              <w:spacing w:after="0" w:line="240" w:lineRule="auto"/>
              <w:rPr>
                <w:ins w:id="182" w:author="Aparecida Ferreira" w:date="2024-08-19T10:43:00Z"/>
                <w:rFonts w:ascii="Arial" w:hAnsi="Arial" w:cs="Arial"/>
              </w:rPr>
              <w:pPrChange w:id="183" w:author="Aparecida Ferreira" w:date="2024-08-19T10:43:00Z">
                <w:pPr>
                  <w:widowControl w:val="0"/>
                  <w:spacing w:after="240" w:line="360" w:lineRule="auto"/>
                  <w:jc w:val="both"/>
                </w:pPr>
              </w:pPrChange>
            </w:pPr>
            <w:ins w:id="184" w:author="Aparecida Ferreira" w:date="2024-08-19T10:43:00Z">
              <w:r w:rsidRPr="00D209DB">
                <w:rPr>
                  <w:rFonts w:ascii="Arial" w:hAnsi="Arial" w:cs="Arial"/>
                  <w:rPrChange w:id="185" w:author="Aparecida Ferreira" w:date="2024-08-19T10:43:00Z">
                    <w:rPr>
                      <w:rStyle w:val="LinkdaInternet"/>
                      <w:rFonts w:ascii="Arial" w:hAnsi="Arial" w:cs="Arial"/>
                      <w:color w:val="000000"/>
                      <w:sz w:val="24"/>
                      <w:szCs w:val="24"/>
                      <w:u w:val="none"/>
                    </w:rPr>
                  </w:rPrChange>
                </w:rPr>
                <w:t xml:space="preserve">ALEXANDRE, </w:t>
              </w:r>
              <w:proofErr w:type="spellStart"/>
              <w:r w:rsidRPr="00D209DB">
                <w:rPr>
                  <w:rFonts w:ascii="Arial" w:hAnsi="Arial" w:cs="Arial"/>
                  <w:rPrChange w:id="186" w:author="Aparecida Ferreira" w:date="2024-08-19T10:43:00Z">
                    <w:rPr>
                      <w:rStyle w:val="LinkdaInternet"/>
                      <w:rFonts w:ascii="Arial" w:hAnsi="Arial" w:cs="Arial"/>
                      <w:color w:val="222222"/>
                      <w:sz w:val="24"/>
                      <w:szCs w:val="24"/>
                      <w:u w:val="none"/>
                    </w:rPr>
                  </w:rPrChange>
                </w:rPr>
                <w:t>Agripa</w:t>
              </w:r>
              <w:proofErr w:type="spellEnd"/>
              <w:r w:rsidRPr="00D209DB">
                <w:rPr>
                  <w:rFonts w:ascii="Arial" w:hAnsi="Arial" w:cs="Arial"/>
                  <w:rPrChange w:id="187" w:author="Aparecida Ferreira" w:date="2024-08-19T10:43:00Z">
                    <w:rPr>
                      <w:rStyle w:val="LinkdaInternet"/>
                      <w:rFonts w:ascii="Arial" w:hAnsi="Arial" w:cs="Arial"/>
                      <w:color w:val="222222"/>
                      <w:sz w:val="24"/>
                      <w:szCs w:val="24"/>
                      <w:u w:val="none"/>
                    </w:rPr>
                  </w:rPrChange>
                </w:rPr>
                <w:t xml:space="preserve"> Faria. </w:t>
              </w:r>
              <w:r w:rsidRPr="00D209DB">
                <w:rPr>
                  <w:rFonts w:ascii="Arial" w:hAnsi="Arial" w:cs="Arial"/>
                  <w:rPrChange w:id="188" w:author="Aparecida Ferreira" w:date="2024-08-19T10:43:00Z">
                    <w:rPr>
                      <w:rStyle w:val="nfaseforte"/>
                      <w:rFonts w:ascii="Arial" w:hAnsi="Arial" w:cs="Arial"/>
                      <w:color w:val="222222"/>
                      <w:sz w:val="24"/>
                      <w:szCs w:val="24"/>
                    </w:rPr>
                  </w:rPrChange>
                </w:rPr>
                <w:t>Metodologia Científica</w:t>
              </w:r>
              <w:r w:rsidRPr="00D209DB">
                <w:rPr>
                  <w:rFonts w:ascii="Arial" w:hAnsi="Arial" w:cs="Arial"/>
                  <w:rPrChange w:id="189" w:author="Aparecida Ferreira" w:date="2024-08-19T10:43:00Z">
                    <w:rPr>
                      <w:rStyle w:val="LinkdaInternet"/>
                      <w:rFonts w:ascii="Arial" w:hAnsi="Arial" w:cs="Arial"/>
                      <w:b/>
                      <w:bCs/>
                      <w:color w:val="222222"/>
                      <w:sz w:val="24"/>
                      <w:szCs w:val="24"/>
                      <w:u w:val="none"/>
                    </w:rPr>
                  </w:rPrChange>
                </w:rPr>
                <w:t xml:space="preserve">: princípios e fundamentos. 3. ed. São Paulo: </w:t>
              </w:r>
              <w:proofErr w:type="spellStart"/>
              <w:r w:rsidRPr="00D209DB">
                <w:rPr>
                  <w:rFonts w:ascii="Arial" w:hAnsi="Arial" w:cs="Arial"/>
                  <w:rPrChange w:id="190" w:author="Aparecida Ferreira" w:date="2024-08-19T10:43:00Z">
                    <w:rPr>
                      <w:rStyle w:val="LinkdaInternet"/>
                      <w:rFonts w:ascii="Arial" w:hAnsi="Arial" w:cs="Arial"/>
                      <w:color w:val="222222"/>
                      <w:sz w:val="24"/>
                      <w:szCs w:val="24"/>
                      <w:u w:val="none"/>
                    </w:rPr>
                  </w:rPrChange>
                </w:rPr>
                <w:t>Blucher</w:t>
              </w:r>
              <w:proofErr w:type="spellEnd"/>
              <w:r w:rsidRPr="00D209DB">
                <w:rPr>
                  <w:rFonts w:ascii="Arial" w:hAnsi="Arial" w:cs="Arial"/>
                  <w:rPrChange w:id="191" w:author="Aparecida Ferreira" w:date="2024-08-19T10:43:00Z">
                    <w:rPr>
                      <w:rStyle w:val="LinkdaInternet"/>
                      <w:rFonts w:ascii="Arial" w:hAnsi="Arial" w:cs="Arial"/>
                      <w:color w:val="222222"/>
                      <w:sz w:val="24"/>
                      <w:szCs w:val="24"/>
                      <w:u w:val="none"/>
                    </w:rPr>
                  </w:rPrChange>
                </w:rPr>
                <w:t>, 2021. 33 p. Disponível em: https://storage.blucher.com.br/book/pdf_preview/9786555062229-amostra.pdf. Acesso em: 12 ago. 2024.</w:t>
              </w:r>
              <w:r w:rsidRPr="00D209DB">
                <w:rPr>
                  <w:rFonts w:ascii="Arial" w:hAnsi="Arial" w:cs="Arial"/>
                  <w:rPrChange w:id="192" w:author="Aparecida Ferreira" w:date="2024-08-19T10:43:00Z">
                    <w:rPr>
                      <w:rStyle w:val="LinkdaInternet"/>
                      <w:rFonts w:ascii="Arial" w:hAnsi="Arial" w:cs="Arial"/>
                      <w:color w:val="000000"/>
                      <w:sz w:val="24"/>
                      <w:szCs w:val="24"/>
                      <w:u w:val="none"/>
                    </w:rPr>
                  </w:rPrChange>
                </w:rPr>
                <w:t xml:space="preserve"> </w:t>
              </w:r>
            </w:ins>
          </w:p>
          <w:p w14:paraId="7DDEDAAC" w14:textId="77777777" w:rsidR="00D209DB" w:rsidRPr="00D209DB" w:rsidRDefault="00D209DB" w:rsidP="00D209DB">
            <w:pPr>
              <w:spacing w:after="0" w:line="240" w:lineRule="auto"/>
              <w:rPr>
                <w:ins w:id="193" w:author="Aparecida Ferreira" w:date="2024-08-19T10:43:00Z"/>
                <w:rFonts w:ascii="Arial" w:hAnsi="Arial" w:cs="Arial"/>
                <w:rPrChange w:id="194" w:author="Aparecida Ferreira" w:date="2024-08-19T10:43:00Z">
                  <w:rPr>
                    <w:ins w:id="195" w:author="Aparecida Ferreira" w:date="2024-08-19T10:43:00Z"/>
                  </w:rPr>
                </w:rPrChange>
              </w:rPr>
              <w:pPrChange w:id="196" w:author="Aparecida Ferreira" w:date="2024-08-19T10:43:00Z">
                <w:pPr>
                  <w:widowControl w:val="0"/>
                  <w:spacing w:after="240" w:line="360" w:lineRule="auto"/>
                  <w:jc w:val="both"/>
                </w:pPr>
              </w:pPrChange>
            </w:pPr>
          </w:p>
          <w:p w14:paraId="6977F0F8" w14:textId="77777777" w:rsidR="00D209DB" w:rsidRPr="00D209DB" w:rsidRDefault="00D209DB" w:rsidP="00D209DB">
            <w:pPr>
              <w:spacing w:after="0" w:line="240" w:lineRule="auto"/>
              <w:rPr>
                <w:ins w:id="197" w:author="Aparecida Ferreira" w:date="2024-08-19T10:43:00Z"/>
                <w:rFonts w:ascii="Arial" w:hAnsi="Arial" w:cs="Arial"/>
                <w:rPrChange w:id="198" w:author="Aparecida Ferreira" w:date="2024-08-19T10:43:00Z">
                  <w:rPr>
                    <w:ins w:id="199" w:author="Aparecida Ferreira" w:date="2024-08-19T10:43:00Z"/>
                    <w:rStyle w:val="LinkdaInternet"/>
                    <w:rFonts w:ascii="Arial" w:hAnsi="Arial"/>
                    <w:color w:val="000000"/>
                    <w:sz w:val="24"/>
                    <w:szCs w:val="24"/>
                    <w:u w:val="none"/>
                  </w:rPr>
                </w:rPrChange>
              </w:rPr>
              <w:pPrChange w:id="200" w:author="Aparecida Ferreira" w:date="2024-08-19T10:43:00Z">
                <w:pPr>
                  <w:spacing w:line="360" w:lineRule="auto"/>
                  <w:jc w:val="both"/>
                </w:pPr>
              </w:pPrChange>
            </w:pPr>
            <w:ins w:id="201" w:author="Aparecida Ferreira" w:date="2024-08-19T10:43:00Z">
              <w:r w:rsidRPr="00D209DB">
                <w:rPr>
                  <w:rFonts w:ascii="Arial" w:hAnsi="Arial" w:cs="Arial"/>
                  <w:rPrChange w:id="202" w:author="Aparecida Ferreira" w:date="2024-08-19T10:43:00Z">
                    <w:rPr>
                      <w:rFonts w:ascii="Arial" w:hAnsi="Arial" w:cs="Arial"/>
                    </w:rPr>
                  </w:rPrChange>
                </w:rPr>
                <w:t>ARAÚJO, M. A. P. Modelagem de dados–Teoria e Prática. Revista Saber Digital, v. 1, n. 01, p. 27-64, 2008.</w:t>
              </w:r>
            </w:ins>
          </w:p>
          <w:p w14:paraId="396436EE" w14:textId="77777777" w:rsidR="00D209DB" w:rsidRDefault="00D209DB" w:rsidP="00D209DB">
            <w:pPr>
              <w:spacing w:after="0" w:line="240" w:lineRule="auto"/>
              <w:rPr>
                <w:ins w:id="203" w:author="Aparecida Ferreira" w:date="2024-08-19T10:43:00Z"/>
                <w:rFonts w:ascii="Arial" w:hAnsi="Arial" w:cs="Arial"/>
              </w:rPr>
              <w:pPrChange w:id="204" w:author="Aparecida Ferreira" w:date="2024-08-19T10:43:00Z">
                <w:pPr>
                  <w:widowControl w:val="0"/>
                  <w:spacing w:line="360" w:lineRule="auto"/>
                  <w:jc w:val="both"/>
                </w:pPr>
              </w:pPrChange>
            </w:pPr>
            <w:ins w:id="205" w:author="Aparecida Ferreira" w:date="2024-08-19T10:43:00Z">
              <w:r w:rsidRPr="00D209DB">
                <w:rPr>
                  <w:rFonts w:ascii="Arial" w:hAnsi="Arial" w:cs="Arial"/>
                  <w:rPrChange w:id="206" w:author="Aparecida Ferreira" w:date="2024-08-19T10:43:00Z">
                    <w:rPr>
                      <w:rStyle w:val="LinkdaInternet"/>
                      <w:rFonts w:ascii="Arial" w:hAnsi="Arial"/>
                      <w:color w:val="000000"/>
                      <w:sz w:val="24"/>
                      <w:szCs w:val="24"/>
                      <w:u w:val="none"/>
                    </w:rPr>
                  </w:rPrChange>
                </w:rPr>
                <w:t xml:space="preserve">https://g1.globo.com/mg/minas-gerais/noticia/2023/07/17/mais-de-2-mil-estudios-de-tatuagens-foram-abertos-no-brasil-so-no-primeiro-trimestre-deste-ano-diz-sebrae.ghtml. Acesso em: 29 jul. 2024. </w:t>
              </w:r>
            </w:ins>
          </w:p>
          <w:p w14:paraId="549C2452" w14:textId="77777777" w:rsidR="00D209DB" w:rsidRPr="00D209DB" w:rsidRDefault="00D209DB" w:rsidP="00D209DB">
            <w:pPr>
              <w:spacing w:after="0" w:line="240" w:lineRule="auto"/>
              <w:rPr>
                <w:ins w:id="207" w:author="Aparecida Ferreira" w:date="2024-08-19T10:43:00Z"/>
                <w:rFonts w:ascii="Arial" w:hAnsi="Arial" w:cs="Arial"/>
                <w:rPrChange w:id="208" w:author="Aparecida Ferreira" w:date="2024-08-19T10:43:00Z">
                  <w:rPr>
                    <w:ins w:id="209" w:author="Aparecida Ferreira" w:date="2024-08-19T10:43:00Z"/>
                    <w:rStyle w:val="LinkdaInternet"/>
                    <w:rFonts w:ascii="Arial" w:hAnsi="Arial"/>
                    <w:color w:val="000000"/>
                    <w:sz w:val="24"/>
                    <w:szCs w:val="24"/>
                    <w:u w:val="none"/>
                  </w:rPr>
                </w:rPrChange>
              </w:rPr>
              <w:pPrChange w:id="210" w:author="Aparecida Ferreira" w:date="2024-08-19T10:43:00Z">
                <w:pPr>
                  <w:widowControl w:val="0"/>
                  <w:spacing w:line="360" w:lineRule="auto"/>
                  <w:jc w:val="both"/>
                </w:pPr>
              </w:pPrChange>
            </w:pPr>
          </w:p>
          <w:p w14:paraId="052A5228" w14:textId="77777777" w:rsidR="00D209DB" w:rsidRPr="00D209DB" w:rsidRDefault="00D209DB" w:rsidP="00D209DB">
            <w:pPr>
              <w:spacing w:after="0" w:line="240" w:lineRule="auto"/>
              <w:rPr>
                <w:ins w:id="211" w:author="Aparecida Ferreira" w:date="2024-08-19T10:43:00Z"/>
                <w:rFonts w:ascii="Arial" w:hAnsi="Arial" w:cs="Arial"/>
                <w:rPrChange w:id="212" w:author="Aparecida Ferreira" w:date="2024-08-19T10:43:00Z">
                  <w:rPr>
                    <w:ins w:id="213" w:author="Aparecida Ferreira" w:date="2024-08-19T10:43:00Z"/>
                  </w:rPr>
                </w:rPrChange>
              </w:rPr>
              <w:pPrChange w:id="214" w:author="Aparecida Ferreira" w:date="2024-08-19T10:43:00Z">
                <w:pPr/>
              </w:pPrChange>
            </w:pPr>
            <w:ins w:id="215" w:author="Aparecida Ferreira" w:date="2024-08-19T10:43:00Z">
              <w:r w:rsidRPr="00D209DB">
                <w:rPr>
                  <w:rFonts w:ascii="Arial" w:hAnsi="Arial" w:cs="Arial"/>
                  <w:rPrChange w:id="216" w:author="Aparecida Ferreira" w:date="2024-08-19T10:43:00Z">
                    <w:rPr>
                      <w:color w:val="222222"/>
                      <w:sz w:val="20"/>
                      <w:szCs w:val="20"/>
                      <w:shd w:val="clear" w:color="auto" w:fill="FFFFFF"/>
                    </w:rPr>
                  </w:rPrChange>
                </w:rPr>
                <w:t xml:space="preserve">LISE, Michelle Larissa Zini; GAUER, Gabriel José </w:t>
              </w:r>
              <w:proofErr w:type="spellStart"/>
              <w:r w:rsidRPr="00D209DB">
                <w:rPr>
                  <w:rFonts w:ascii="Arial" w:hAnsi="Arial" w:cs="Arial"/>
                  <w:rPrChange w:id="217" w:author="Aparecida Ferreira" w:date="2024-08-19T10:43:00Z">
                    <w:rPr>
                      <w:color w:val="222222"/>
                      <w:sz w:val="20"/>
                      <w:szCs w:val="20"/>
                      <w:shd w:val="clear" w:color="auto" w:fill="FFFFFF"/>
                    </w:rPr>
                  </w:rPrChange>
                </w:rPr>
                <w:t>Chittó</w:t>
              </w:r>
              <w:proofErr w:type="spellEnd"/>
              <w:r w:rsidRPr="00D209DB">
                <w:rPr>
                  <w:rFonts w:ascii="Arial" w:hAnsi="Arial" w:cs="Arial"/>
                  <w:rPrChange w:id="218" w:author="Aparecida Ferreira" w:date="2024-08-19T10:43:00Z">
                    <w:rPr>
                      <w:color w:val="222222"/>
                      <w:sz w:val="20"/>
                      <w:szCs w:val="20"/>
                      <w:shd w:val="clear" w:color="auto" w:fill="FFFFFF"/>
                    </w:rPr>
                  </w:rPrChange>
                </w:rPr>
                <w:t xml:space="preserve">; NETO, Alfredo </w:t>
              </w:r>
              <w:proofErr w:type="spellStart"/>
              <w:r w:rsidRPr="00D209DB">
                <w:rPr>
                  <w:rFonts w:ascii="Arial" w:hAnsi="Arial" w:cs="Arial"/>
                  <w:rPrChange w:id="219" w:author="Aparecida Ferreira" w:date="2024-08-19T10:43:00Z">
                    <w:rPr>
                      <w:color w:val="222222"/>
                      <w:sz w:val="20"/>
                      <w:szCs w:val="20"/>
                      <w:shd w:val="clear" w:color="auto" w:fill="FFFFFF"/>
                    </w:rPr>
                  </w:rPrChange>
                </w:rPr>
                <w:t>Cataldo</w:t>
              </w:r>
              <w:proofErr w:type="spellEnd"/>
              <w:r w:rsidRPr="00D209DB">
                <w:rPr>
                  <w:rFonts w:ascii="Arial" w:hAnsi="Arial" w:cs="Arial"/>
                  <w:rPrChange w:id="220" w:author="Aparecida Ferreira" w:date="2024-08-19T10:43:00Z">
                    <w:rPr>
                      <w:color w:val="222222"/>
                      <w:sz w:val="20"/>
                      <w:szCs w:val="20"/>
                      <w:shd w:val="clear" w:color="auto" w:fill="FFFFFF"/>
                    </w:rPr>
                  </w:rPrChange>
                </w:rPr>
                <w:t xml:space="preserve">. Tatuagem: aspectos históricos </w:t>
              </w:r>
              <w:proofErr w:type="gramStart"/>
              <w:r w:rsidRPr="00D209DB">
                <w:rPr>
                  <w:rFonts w:ascii="Arial" w:hAnsi="Arial" w:cs="Arial"/>
                  <w:rPrChange w:id="221" w:author="Aparecida Ferreira" w:date="2024-08-19T10:43:00Z">
                    <w:rPr>
                      <w:color w:val="222222"/>
                      <w:sz w:val="20"/>
                      <w:szCs w:val="20"/>
                      <w:shd w:val="clear" w:color="auto" w:fill="FFFFFF"/>
                    </w:rPr>
                  </w:rPrChange>
                </w:rPr>
                <w:t>e</w:t>
              </w:r>
              <w:r w:rsidRPr="00D209DB">
                <w:rPr>
                  <w:rFonts w:ascii="Arial" w:hAnsi="Arial" w:cs="Arial"/>
                  <w:rPrChange w:id="222" w:author="Aparecida Ferreira" w:date="2024-08-19T10:43:00Z">
                    <w:rPr>
                      <w:rFonts w:ascii="Arial" w:hAnsi="Arial" w:cs="Arial"/>
                    </w:rPr>
                  </w:rPrChange>
                </w:rPr>
                <w:t xml:space="preserve">  hipóteses</w:t>
              </w:r>
              <w:proofErr w:type="gramEnd"/>
              <w:r w:rsidRPr="00D209DB">
                <w:rPr>
                  <w:rFonts w:ascii="Arial" w:hAnsi="Arial" w:cs="Arial"/>
                  <w:rPrChange w:id="223" w:author="Aparecida Ferreira" w:date="2024-08-19T10:43:00Z">
                    <w:rPr>
                      <w:color w:val="222222"/>
                      <w:sz w:val="20"/>
                      <w:szCs w:val="20"/>
                      <w:shd w:val="clear" w:color="auto" w:fill="FFFFFF"/>
                    </w:rPr>
                  </w:rPrChange>
                </w:rPr>
                <w:t xml:space="preserve"> sobre a origem do estigma. </w:t>
              </w:r>
              <w:proofErr w:type="spellStart"/>
              <w:r w:rsidRPr="00D209DB">
                <w:rPr>
                  <w:rFonts w:ascii="Arial" w:hAnsi="Arial" w:cs="Arial"/>
                  <w:rPrChange w:id="224" w:author="Aparecida Ferreira" w:date="2024-08-19T10:43:00Z">
                    <w:rPr>
                      <w:b/>
                      <w:bCs/>
                      <w:color w:val="222222"/>
                      <w:sz w:val="20"/>
                      <w:szCs w:val="20"/>
                      <w:shd w:val="clear" w:color="auto" w:fill="FFFFFF"/>
                    </w:rPr>
                  </w:rPrChange>
                </w:rPr>
                <w:t>Brazilian</w:t>
              </w:r>
              <w:proofErr w:type="spellEnd"/>
              <w:r w:rsidRPr="00D209DB">
                <w:rPr>
                  <w:rFonts w:ascii="Arial" w:hAnsi="Arial" w:cs="Arial"/>
                  <w:rPrChange w:id="225" w:author="Aparecida Ferreira" w:date="2024-08-19T10:43:00Z">
                    <w:rPr>
                      <w:b/>
                      <w:bCs/>
                      <w:color w:val="222222"/>
                      <w:sz w:val="20"/>
                      <w:szCs w:val="20"/>
                      <w:shd w:val="clear" w:color="auto" w:fill="FFFFFF"/>
                    </w:rPr>
                  </w:rPrChange>
                </w:rPr>
                <w:t xml:space="preserve"> </w:t>
              </w:r>
              <w:proofErr w:type="spellStart"/>
              <w:r w:rsidRPr="00D209DB">
                <w:rPr>
                  <w:rFonts w:ascii="Arial" w:hAnsi="Arial" w:cs="Arial"/>
                  <w:rPrChange w:id="226" w:author="Aparecida Ferreira" w:date="2024-08-19T10:43:00Z">
                    <w:rPr>
                      <w:b/>
                      <w:bCs/>
                      <w:color w:val="222222"/>
                      <w:sz w:val="20"/>
                      <w:szCs w:val="20"/>
                      <w:shd w:val="clear" w:color="auto" w:fill="FFFFFF"/>
                    </w:rPr>
                  </w:rPrChange>
                </w:rPr>
                <w:t>Journal</w:t>
              </w:r>
              <w:proofErr w:type="spellEnd"/>
              <w:r w:rsidRPr="00D209DB">
                <w:rPr>
                  <w:rFonts w:ascii="Arial" w:hAnsi="Arial" w:cs="Arial"/>
                  <w:rPrChange w:id="227" w:author="Aparecida Ferreira" w:date="2024-08-19T10:43:00Z">
                    <w:rPr>
                      <w:b/>
                      <w:bCs/>
                      <w:color w:val="222222"/>
                      <w:sz w:val="20"/>
                      <w:szCs w:val="20"/>
                      <w:shd w:val="clear" w:color="auto" w:fill="FFFFFF"/>
                    </w:rPr>
                  </w:rPrChange>
                </w:rPr>
                <w:t xml:space="preserve"> </w:t>
              </w:r>
              <w:proofErr w:type="spellStart"/>
              <w:r w:rsidRPr="00D209DB">
                <w:rPr>
                  <w:rFonts w:ascii="Arial" w:hAnsi="Arial" w:cs="Arial"/>
                  <w:rPrChange w:id="228" w:author="Aparecida Ferreira" w:date="2024-08-19T10:43:00Z">
                    <w:rPr>
                      <w:b/>
                      <w:bCs/>
                      <w:color w:val="222222"/>
                      <w:sz w:val="20"/>
                      <w:szCs w:val="20"/>
                      <w:shd w:val="clear" w:color="auto" w:fill="FFFFFF"/>
                    </w:rPr>
                  </w:rPrChange>
                </w:rPr>
                <w:t>of</w:t>
              </w:r>
              <w:proofErr w:type="spellEnd"/>
              <w:r w:rsidRPr="00D209DB">
                <w:rPr>
                  <w:rFonts w:ascii="Arial" w:hAnsi="Arial" w:cs="Arial"/>
                  <w:rPrChange w:id="229" w:author="Aparecida Ferreira" w:date="2024-08-19T10:43:00Z">
                    <w:rPr>
                      <w:b/>
                      <w:bCs/>
                      <w:color w:val="222222"/>
                      <w:sz w:val="20"/>
                      <w:szCs w:val="20"/>
                      <w:shd w:val="clear" w:color="auto" w:fill="FFFFFF"/>
                    </w:rPr>
                  </w:rPrChange>
                </w:rPr>
                <w:t xml:space="preserve"> </w:t>
              </w:r>
              <w:proofErr w:type="spellStart"/>
              <w:r w:rsidRPr="00D209DB">
                <w:rPr>
                  <w:rFonts w:ascii="Arial" w:hAnsi="Arial" w:cs="Arial"/>
                  <w:rPrChange w:id="230" w:author="Aparecida Ferreira" w:date="2024-08-19T10:43:00Z">
                    <w:rPr>
                      <w:b/>
                      <w:bCs/>
                      <w:color w:val="222222"/>
                      <w:sz w:val="20"/>
                      <w:szCs w:val="20"/>
                      <w:shd w:val="clear" w:color="auto" w:fill="FFFFFF"/>
                    </w:rPr>
                  </w:rPrChange>
                </w:rPr>
                <w:t>Forensic</w:t>
              </w:r>
              <w:proofErr w:type="spellEnd"/>
              <w:r w:rsidRPr="00D209DB">
                <w:rPr>
                  <w:rFonts w:ascii="Arial" w:hAnsi="Arial" w:cs="Arial"/>
                  <w:rPrChange w:id="231" w:author="Aparecida Ferreira" w:date="2024-08-19T10:43:00Z">
                    <w:rPr>
                      <w:b/>
                      <w:bCs/>
                      <w:color w:val="222222"/>
                      <w:sz w:val="20"/>
                      <w:szCs w:val="20"/>
                      <w:shd w:val="clear" w:color="auto" w:fill="FFFFFF"/>
                    </w:rPr>
                  </w:rPrChange>
                </w:rPr>
                <w:t xml:space="preserve"> </w:t>
              </w:r>
              <w:proofErr w:type="spellStart"/>
              <w:r w:rsidRPr="00D209DB">
                <w:rPr>
                  <w:rFonts w:ascii="Arial" w:hAnsi="Arial" w:cs="Arial"/>
                  <w:rPrChange w:id="232" w:author="Aparecida Ferreira" w:date="2024-08-19T10:43:00Z">
                    <w:rPr>
                      <w:b/>
                      <w:bCs/>
                      <w:color w:val="222222"/>
                      <w:sz w:val="20"/>
                      <w:szCs w:val="20"/>
                      <w:shd w:val="clear" w:color="auto" w:fill="FFFFFF"/>
                    </w:rPr>
                  </w:rPrChange>
                </w:rPr>
                <w:t>Sciences</w:t>
              </w:r>
              <w:proofErr w:type="spellEnd"/>
              <w:r w:rsidRPr="00D209DB">
                <w:rPr>
                  <w:rFonts w:ascii="Arial" w:hAnsi="Arial" w:cs="Arial"/>
                  <w:rPrChange w:id="233" w:author="Aparecida Ferreira" w:date="2024-08-19T10:43:00Z">
                    <w:rPr>
                      <w:b/>
                      <w:bCs/>
                      <w:color w:val="222222"/>
                      <w:sz w:val="20"/>
                      <w:szCs w:val="20"/>
                      <w:shd w:val="clear" w:color="auto" w:fill="FFFFFF"/>
                    </w:rPr>
                  </w:rPrChange>
                </w:rPr>
                <w:t xml:space="preserve">, Medical Law </w:t>
              </w:r>
              <w:proofErr w:type="spellStart"/>
              <w:r w:rsidRPr="00D209DB">
                <w:rPr>
                  <w:rFonts w:ascii="Arial" w:hAnsi="Arial" w:cs="Arial"/>
                  <w:rPrChange w:id="234" w:author="Aparecida Ferreira" w:date="2024-08-19T10:43:00Z">
                    <w:rPr>
                      <w:b/>
                      <w:bCs/>
                      <w:color w:val="222222"/>
                      <w:sz w:val="20"/>
                      <w:szCs w:val="20"/>
                      <w:shd w:val="clear" w:color="auto" w:fill="FFFFFF"/>
                    </w:rPr>
                  </w:rPrChange>
                </w:rPr>
                <w:t>and</w:t>
              </w:r>
              <w:proofErr w:type="spellEnd"/>
              <w:r w:rsidRPr="00D209DB">
                <w:rPr>
                  <w:rFonts w:ascii="Arial" w:hAnsi="Arial" w:cs="Arial"/>
                  <w:rPrChange w:id="235" w:author="Aparecida Ferreira" w:date="2024-08-19T10:43:00Z">
                    <w:rPr>
                      <w:b/>
                      <w:bCs/>
                      <w:color w:val="222222"/>
                      <w:sz w:val="20"/>
                      <w:szCs w:val="20"/>
                      <w:shd w:val="clear" w:color="auto" w:fill="FFFFFF"/>
                    </w:rPr>
                  </w:rPrChange>
                </w:rPr>
                <w:t xml:space="preserve"> </w:t>
              </w:r>
              <w:proofErr w:type="spellStart"/>
              <w:r w:rsidRPr="00D209DB">
                <w:rPr>
                  <w:rFonts w:ascii="Arial" w:hAnsi="Arial" w:cs="Arial"/>
                  <w:rPrChange w:id="236" w:author="Aparecida Ferreira" w:date="2024-08-19T10:43:00Z">
                    <w:rPr>
                      <w:b/>
                      <w:bCs/>
                      <w:color w:val="222222"/>
                      <w:sz w:val="20"/>
                      <w:szCs w:val="20"/>
                      <w:shd w:val="clear" w:color="auto" w:fill="FFFFFF"/>
                    </w:rPr>
                  </w:rPrChange>
                </w:rPr>
                <w:t>Bioethics</w:t>
              </w:r>
              <w:proofErr w:type="spellEnd"/>
              <w:r w:rsidRPr="00D209DB">
                <w:rPr>
                  <w:rFonts w:ascii="Arial" w:hAnsi="Arial" w:cs="Arial"/>
                  <w:rPrChange w:id="237" w:author="Aparecida Ferreira" w:date="2024-08-19T10:43:00Z">
                    <w:rPr>
                      <w:color w:val="222222"/>
                      <w:sz w:val="20"/>
                      <w:szCs w:val="20"/>
                      <w:shd w:val="clear" w:color="auto" w:fill="FFFFFF"/>
                    </w:rPr>
                  </w:rPrChange>
                </w:rPr>
                <w:t>, v. 2, n. 3, p. 294-316, 2013.</w:t>
              </w:r>
            </w:ins>
          </w:p>
          <w:p w14:paraId="439E7F61" w14:textId="77777777" w:rsidR="00D209DB" w:rsidRPr="00D209DB" w:rsidRDefault="00D209DB" w:rsidP="00D209DB">
            <w:pPr>
              <w:spacing w:after="0" w:line="240" w:lineRule="auto"/>
              <w:rPr>
                <w:ins w:id="238" w:author="Aparecida Ferreira" w:date="2024-08-19T10:43:00Z"/>
                <w:rFonts w:ascii="Arial" w:hAnsi="Arial" w:cs="Arial"/>
                <w:rPrChange w:id="239" w:author="Aparecida Ferreira" w:date="2024-08-19T10:43:00Z">
                  <w:rPr>
                    <w:ins w:id="240" w:author="Aparecida Ferreira" w:date="2024-08-19T10:43:00Z"/>
                  </w:rPr>
                </w:rPrChange>
              </w:rPr>
              <w:pPrChange w:id="241" w:author="Aparecida Ferreira" w:date="2024-08-19T10:43:00Z">
                <w:pPr/>
              </w:pPrChange>
            </w:pPr>
            <w:ins w:id="242" w:author="Aparecida Ferreira" w:date="2024-08-19T10:43:00Z">
              <w:r w:rsidRPr="00D209DB">
                <w:rPr>
                  <w:rFonts w:ascii="Arial" w:hAnsi="Arial" w:cs="Arial"/>
                  <w:rPrChange w:id="243" w:author="Aparecida Ferreira" w:date="2024-08-19T10:43:00Z">
                    <w:rPr>
                      <w:rStyle w:val="LinkdaInternet"/>
                      <w:rFonts w:ascii="Arial" w:hAnsi="Arial" w:cs="Arial"/>
                      <w:color w:val="000000"/>
                      <w:sz w:val="24"/>
                      <w:szCs w:val="24"/>
                      <w:u w:val="none"/>
                    </w:rPr>
                  </w:rPrChange>
                </w:rPr>
                <w:t xml:space="preserve">MARCONI, Marina de Andrade; LAKATOS, Eva Maria. Técnicas de pesquisa. ______. </w:t>
              </w:r>
            </w:ins>
          </w:p>
          <w:p w14:paraId="32898494" w14:textId="77777777" w:rsidR="00D209DB" w:rsidRDefault="00D209DB" w:rsidP="00D209DB">
            <w:pPr>
              <w:spacing w:after="0" w:line="240" w:lineRule="auto"/>
              <w:rPr>
                <w:ins w:id="244" w:author="Aparecida Ferreira" w:date="2024-08-19T10:43:00Z"/>
                <w:rFonts w:ascii="Arial" w:hAnsi="Arial" w:cs="Arial"/>
              </w:rPr>
              <w:pPrChange w:id="245" w:author="Aparecida Ferreira" w:date="2024-08-19T10:43:00Z">
                <w:pPr>
                  <w:widowControl w:val="0"/>
                  <w:spacing w:line="360" w:lineRule="auto"/>
                  <w:jc w:val="both"/>
                </w:pPr>
              </w:pPrChange>
            </w:pPr>
            <w:proofErr w:type="spellStart"/>
            <w:ins w:id="246" w:author="Aparecida Ferreira" w:date="2024-08-19T10:43:00Z">
              <w:r w:rsidRPr="00D209DB">
                <w:rPr>
                  <w:rFonts w:ascii="Arial" w:hAnsi="Arial" w:cs="Arial"/>
                  <w:rPrChange w:id="247" w:author="Aparecida Ferreira" w:date="2024-08-19T10:43:00Z">
                    <w:rPr/>
                  </w:rPrChange>
                </w:rPr>
                <w:t>Mucciarelli</w:t>
              </w:r>
              <w:proofErr w:type="spellEnd"/>
              <w:r w:rsidRPr="00D209DB">
                <w:rPr>
                  <w:rFonts w:ascii="Arial" w:hAnsi="Arial" w:cs="Arial"/>
                  <w:rPrChange w:id="248" w:author="Aparecida Ferreira" w:date="2024-08-19T10:43:00Z">
                    <w:rPr/>
                  </w:rPrChange>
                </w:rPr>
                <w:t xml:space="preserve"> G.   Il   </w:t>
              </w:r>
              <w:proofErr w:type="spellStart"/>
              <w:r w:rsidRPr="00D209DB">
                <w:rPr>
                  <w:rFonts w:ascii="Arial" w:hAnsi="Arial" w:cs="Arial"/>
                  <w:rPrChange w:id="249" w:author="Aparecida Ferreira" w:date="2024-08-19T10:43:00Z">
                    <w:rPr/>
                  </w:rPrChange>
                </w:rPr>
                <w:t>tattuaggio</w:t>
              </w:r>
              <w:proofErr w:type="spellEnd"/>
              <w:r w:rsidRPr="00D209DB">
                <w:rPr>
                  <w:rFonts w:ascii="Arial" w:hAnsi="Arial" w:cs="Arial"/>
                  <w:rPrChange w:id="250" w:author="Aparecida Ferreira" w:date="2024-08-19T10:43:00Z">
                    <w:rPr/>
                  </w:rPrChange>
                </w:rPr>
                <w:t xml:space="preserve">:   uma   </w:t>
              </w:r>
              <w:proofErr w:type="spellStart"/>
              <w:r w:rsidRPr="00D209DB">
                <w:rPr>
                  <w:rFonts w:ascii="Arial" w:hAnsi="Arial" w:cs="Arial"/>
                  <w:rPrChange w:id="251" w:author="Aparecida Ferreira" w:date="2024-08-19T10:43:00Z">
                    <w:rPr/>
                  </w:rPrChange>
                </w:rPr>
                <w:t>ricerca</w:t>
              </w:r>
              <w:proofErr w:type="spellEnd"/>
              <w:r w:rsidRPr="00D209DB">
                <w:rPr>
                  <w:rFonts w:ascii="Arial" w:hAnsi="Arial" w:cs="Arial"/>
                  <w:rPrChange w:id="252" w:author="Aparecida Ferreira" w:date="2024-08-19T10:43:00Z">
                    <w:rPr/>
                  </w:rPrChange>
                </w:rPr>
                <w:t xml:space="preserve">   </w:t>
              </w:r>
              <w:proofErr w:type="spellStart"/>
              <w:r w:rsidRPr="00D209DB">
                <w:rPr>
                  <w:rFonts w:ascii="Arial" w:hAnsi="Arial" w:cs="Arial"/>
                  <w:rPrChange w:id="253" w:author="Aparecida Ferreira" w:date="2024-08-19T10:43:00Z">
                    <w:rPr/>
                  </w:rPrChange>
                </w:rPr>
                <w:t>psicometrica</w:t>
              </w:r>
              <w:proofErr w:type="spellEnd"/>
              <w:r w:rsidRPr="00D209DB">
                <w:rPr>
                  <w:rFonts w:ascii="Arial" w:hAnsi="Arial" w:cs="Arial"/>
                  <w:rPrChange w:id="254" w:author="Aparecida Ferreira" w:date="2024-08-19T10:43:00Z">
                    <w:rPr/>
                  </w:rPrChange>
                </w:rPr>
                <w:t xml:space="preserve">   </w:t>
              </w:r>
              <w:proofErr w:type="spellStart"/>
              <w:r w:rsidRPr="00D209DB">
                <w:rPr>
                  <w:rFonts w:ascii="Arial" w:hAnsi="Arial" w:cs="Arial"/>
                  <w:rPrChange w:id="255" w:author="Aparecida Ferreira" w:date="2024-08-19T10:43:00Z">
                    <w:rPr/>
                  </w:rPrChange>
                </w:rPr>
                <w:t>della</w:t>
              </w:r>
              <w:proofErr w:type="spellEnd"/>
              <w:r w:rsidRPr="00D209DB">
                <w:rPr>
                  <w:rFonts w:ascii="Arial" w:hAnsi="Arial" w:cs="Arial"/>
                  <w:rPrChange w:id="256" w:author="Aparecida Ferreira" w:date="2024-08-19T10:43:00Z">
                    <w:rPr/>
                  </w:rPrChange>
                </w:rPr>
                <w:t xml:space="preserve">   </w:t>
              </w:r>
              <w:proofErr w:type="spellStart"/>
              <w:r w:rsidRPr="00D209DB">
                <w:rPr>
                  <w:rFonts w:ascii="Arial" w:hAnsi="Arial" w:cs="Arial"/>
                  <w:rPrChange w:id="257" w:author="Aparecida Ferreira" w:date="2024-08-19T10:43:00Z">
                    <w:rPr/>
                  </w:rPrChange>
                </w:rPr>
                <w:t>personalita</w:t>
              </w:r>
              <w:proofErr w:type="spellEnd"/>
              <w:r w:rsidRPr="00D209DB">
                <w:rPr>
                  <w:rFonts w:ascii="Arial" w:hAnsi="Arial" w:cs="Arial"/>
                  <w:rPrChange w:id="258" w:author="Aparecida Ferreira" w:date="2024-08-19T10:43:00Z">
                    <w:rPr/>
                  </w:rPrChange>
                </w:rPr>
                <w:t xml:space="preserve">   e   </w:t>
              </w:r>
              <w:proofErr w:type="spellStart"/>
              <w:r w:rsidRPr="00D209DB">
                <w:rPr>
                  <w:rFonts w:ascii="Arial" w:hAnsi="Arial" w:cs="Arial"/>
                  <w:rPrChange w:id="259" w:author="Aparecida Ferreira" w:date="2024-08-19T10:43:00Z">
                    <w:rPr/>
                  </w:rPrChange>
                </w:rPr>
                <w:t>della</w:t>
              </w:r>
              <w:proofErr w:type="spellEnd"/>
              <w:r w:rsidRPr="00D209DB">
                <w:rPr>
                  <w:rFonts w:ascii="Arial" w:hAnsi="Arial" w:cs="Arial"/>
                  <w:rPrChange w:id="260" w:author="Aparecida Ferreira" w:date="2024-08-19T10:43:00Z">
                    <w:rPr/>
                  </w:rPrChange>
                </w:rPr>
                <w:t xml:space="preserve"> </w:t>
              </w:r>
              <w:proofErr w:type="spellStart"/>
              <w:r w:rsidRPr="00D209DB">
                <w:rPr>
                  <w:rFonts w:ascii="Arial" w:hAnsi="Arial" w:cs="Arial"/>
                  <w:rPrChange w:id="261" w:author="Aparecida Ferreira" w:date="2024-08-19T10:43:00Z">
                    <w:rPr/>
                  </w:rPrChange>
                </w:rPr>
                <w:t>motivazione</w:t>
              </w:r>
              <w:proofErr w:type="spellEnd"/>
              <w:r w:rsidRPr="00D209DB">
                <w:rPr>
                  <w:rFonts w:ascii="Arial" w:hAnsi="Arial" w:cs="Arial"/>
                  <w:rPrChange w:id="262" w:author="Aparecida Ferreira" w:date="2024-08-19T10:43:00Z">
                    <w:rPr/>
                  </w:rPrChange>
                </w:rPr>
                <w:t xml:space="preserve">. </w:t>
              </w:r>
              <w:proofErr w:type="gramStart"/>
              <w:r w:rsidRPr="00D209DB">
                <w:rPr>
                  <w:rFonts w:ascii="Arial" w:hAnsi="Arial" w:cs="Arial"/>
                  <w:rPrChange w:id="263" w:author="Aparecida Ferreira" w:date="2024-08-19T10:43:00Z">
                    <w:rPr/>
                  </w:rPrChange>
                </w:rPr>
                <w:t>Curso  de</w:t>
              </w:r>
              <w:proofErr w:type="gramEnd"/>
              <w:r w:rsidRPr="00D209DB">
                <w:rPr>
                  <w:rFonts w:ascii="Arial" w:hAnsi="Arial" w:cs="Arial"/>
                  <w:rPrChange w:id="264" w:author="Aparecida Ferreira" w:date="2024-08-19T10:43:00Z">
                    <w:rPr/>
                  </w:rPrChange>
                </w:rPr>
                <w:t xml:space="preserve">  Psicologia  Faculdade  de  Psicologia  </w:t>
              </w:r>
              <w:proofErr w:type="spellStart"/>
              <w:r w:rsidRPr="00D209DB">
                <w:rPr>
                  <w:rFonts w:ascii="Arial" w:hAnsi="Arial" w:cs="Arial"/>
                  <w:rPrChange w:id="265" w:author="Aparecida Ferreira" w:date="2024-08-19T10:43:00Z">
                    <w:rPr/>
                  </w:rPrChange>
                </w:rPr>
                <w:t>Università</w:t>
              </w:r>
              <w:proofErr w:type="spellEnd"/>
              <w:r w:rsidRPr="00D209DB">
                <w:rPr>
                  <w:rFonts w:ascii="Arial" w:hAnsi="Arial" w:cs="Arial"/>
                  <w:rPrChange w:id="266" w:author="Aparecida Ferreira" w:date="2024-08-19T10:43:00Z">
                    <w:rPr/>
                  </w:rPrChange>
                </w:rPr>
                <w:t xml:space="preserve">  </w:t>
              </w:r>
              <w:proofErr w:type="spellStart"/>
              <w:r w:rsidRPr="00D209DB">
                <w:rPr>
                  <w:rFonts w:ascii="Arial" w:hAnsi="Arial" w:cs="Arial"/>
                  <w:rPrChange w:id="267" w:author="Aparecida Ferreira" w:date="2024-08-19T10:43:00Z">
                    <w:rPr/>
                  </w:rPrChange>
                </w:rPr>
                <w:t>degli</w:t>
              </w:r>
              <w:proofErr w:type="spellEnd"/>
              <w:r w:rsidRPr="00D209DB">
                <w:rPr>
                  <w:rFonts w:ascii="Arial" w:hAnsi="Arial" w:cs="Arial"/>
                  <w:rPrChange w:id="268" w:author="Aparecida Ferreira" w:date="2024-08-19T10:43:00Z">
                    <w:rPr/>
                  </w:rPrChange>
                </w:rPr>
                <w:t xml:space="preserve">  </w:t>
              </w:r>
              <w:proofErr w:type="spellStart"/>
              <w:r w:rsidRPr="00D209DB">
                <w:rPr>
                  <w:rFonts w:ascii="Arial" w:hAnsi="Arial" w:cs="Arial"/>
                  <w:rPrChange w:id="269" w:author="Aparecida Ferreira" w:date="2024-08-19T10:43:00Z">
                    <w:rPr/>
                  </w:rPrChange>
                </w:rPr>
                <w:t>studi</w:t>
              </w:r>
              <w:proofErr w:type="spellEnd"/>
              <w:r w:rsidRPr="00D209DB">
                <w:rPr>
                  <w:rFonts w:ascii="Arial" w:hAnsi="Arial" w:cs="Arial"/>
                  <w:rPrChange w:id="270" w:author="Aparecida Ferreira" w:date="2024-08-19T10:43:00Z">
                    <w:rPr/>
                  </w:rPrChange>
                </w:rPr>
                <w:t xml:space="preserve">  </w:t>
              </w:r>
              <w:proofErr w:type="spellStart"/>
              <w:r w:rsidRPr="00D209DB">
                <w:rPr>
                  <w:rFonts w:ascii="Arial" w:hAnsi="Arial" w:cs="Arial"/>
                  <w:rPrChange w:id="271" w:author="Aparecida Ferreira" w:date="2024-08-19T10:43:00Z">
                    <w:rPr/>
                  </w:rPrChange>
                </w:rPr>
                <w:t>di</w:t>
              </w:r>
              <w:proofErr w:type="spellEnd"/>
              <w:r w:rsidRPr="00D209DB">
                <w:rPr>
                  <w:rFonts w:ascii="Arial" w:hAnsi="Arial" w:cs="Arial"/>
                  <w:rPrChange w:id="272" w:author="Aparecida Ferreira" w:date="2024-08-19T10:43:00Z">
                    <w:rPr/>
                  </w:rPrChange>
                </w:rPr>
                <w:t xml:space="preserve"> Bologna. 1998-1999. [Tese</w:t>
              </w:r>
              <w:proofErr w:type="gramStart"/>
              <w:r w:rsidRPr="00D209DB">
                <w:rPr>
                  <w:rFonts w:ascii="Arial" w:hAnsi="Arial" w:cs="Arial"/>
                  <w:rPrChange w:id="273" w:author="Aparecida Ferreira" w:date="2024-08-19T10:43:00Z">
                    <w:rPr/>
                  </w:rPrChange>
                </w:rPr>
                <w:t>]</w:t>
              </w:r>
              <w:r w:rsidRPr="00D209DB">
                <w:rPr>
                  <w:rFonts w:ascii="Arial" w:hAnsi="Arial" w:cs="Arial"/>
                  <w:rPrChange w:id="274" w:author="Aparecida Ferreira" w:date="2024-08-19T10:43:00Z">
                    <w:rPr>
                      <w:rFonts w:ascii="Arial" w:hAnsi="Arial" w:cs="Arial"/>
                    </w:rPr>
                  </w:rPrChange>
                </w:rPr>
                <w:t xml:space="preserve"> Disponível</w:t>
              </w:r>
              <w:proofErr w:type="gramEnd"/>
              <w:r w:rsidRPr="00D209DB">
                <w:rPr>
                  <w:rFonts w:ascii="Arial" w:hAnsi="Arial" w:cs="Arial"/>
                  <w:rPrChange w:id="275" w:author="Aparecida Ferreira" w:date="2024-08-19T10:43:00Z">
                    <w:rPr/>
                  </w:rPrChange>
                </w:rPr>
                <w:t xml:space="preserve"> em: &lt;http://www.tesionline.it/default/tesi.asp?idt=10218&gt;. Acesso em 19 </w:t>
              </w:r>
              <w:proofErr w:type="spellStart"/>
              <w:r w:rsidRPr="00D209DB">
                <w:rPr>
                  <w:rFonts w:ascii="Arial" w:hAnsi="Arial" w:cs="Arial"/>
                  <w:rPrChange w:id="276" w:author="Aparecida Ferreira" w:date="2024-08-19T10:43:00Z">
                    <w:rPr/>
                  </w:rPrChange>
                </w:rPr>
                <w:t>ago</w:t>
              </w:r>
              <w:proofErr w:type="spellEnd"/>
              <w:r w:rsidRPr="00D209DB">
                <w:rPr>
                  <w:rFonts w:ascii="Arial" w:hAnsi="Arial" w:cs="Arial"/>
                  <w:rPrChange w:id="277" w:author="Aparecida Ferreira" w:date="2024-08-19T10:43:00Z">
                    <w:rPr/>
                  </w:rPrChange>
                </w:rPr>
                <w:t xml:space="preserve"> 2024.</w:t>
              </w:r>
            </w:ins>
          </w:p>
          <w:p w14:paraId="60B00186" w14:textId="77777777" w:rsidR="00D209DB" w:rsidRPr="00D209DB" w:rsidRDefault="00D209DB" w:rsidP="00D209DB">
            <w:pPr>
              <w:spacing w:after="0" w:line="240" w:lineRule="auto"/>
              <w:rPr>
                <w:ins w:id="278" w:author="Aparecida Ferreira" w:date="2024-08-19T10:43:00Z"/>
                <w:rFonts w:ascii="Arial" w:hAnsi="Arial" w:cs="Arial"/>
                <w:rPrChange w:id="279" w:author="Aparecida Ferreira" w:date="2024-08-19T10:43:00Z">
                  <w:rPr>
                    <w:ins w:id="280" w:author="Aparecida Ferreira" w:date="2024-08-19T10:43:00Z"/>
                  </w:rPr>
                </w:rPrChange>
              </w:rPr>
              <w:pPrChange w:id="281" w:author="Aparecida Ferreira" w:date="2024-08-19T10:43:00Z">
                <w:pPr>
                  <w:widowControl w:val="0"/>
                  <w:spacing w:line="360" w:lineRule="auto"/>
                  <w:jc w:val="both"/>
                </w:pPr>
              </w:pPrChange>
            </w:pPr>
          </w:p>
          <w:p w14:paraId="5B3750C3" w14:textId="77777777" w:rsidR="00D209DB" w:rsidRDefault="00D209DB" w:rsidP="00D209DB">
            <w:pPr>
              <w:spacing w:after="0" w:line="240" w:lineRule="auto"/>
              <w:rPr>
                <w:ins w:id="282" w:author="Aparecida Ferreira" w:date="2024-08-19T10:44:00Z"/>
                <w:rFonts w:ascii="Arial" w:hAnsi="Arial" w:cs="Arial"/>
              </w:rPr>
              <w:pPrChange w:id="283" w:author="Aparecida Ferreira" w:date="2024-08-19T10:43:00Z">
                <w:pPr>
                  <w:widowControl w:val="0"/>
                  <w:spacing w:line="360" w:lineRule="auto"/>
                  <w:jc w:val="both"/>
                </w:pPr>
              </w:pPrChange>
            </w:pPr>
            <w:ins w:id="284" w:author="Aparecida Ferreira" w:date="2024-08-19T10:43:00Z">
              <w:r w:rsidRPr="00D209DB">
                <w:rPr>
                  <w:rFonts w:ascii="Arial" w:hAnsi="Arial" w:cs="Arial"/>
                  <w:rPrChange w:id="285" w:author="Aparecida Ferreira" w:date="2024-08-19T10:43:00Z">
                    <w:rPr>
                      <w:rStyle w:val="LinkdaInternet"/>
                      <w:rFonts w:ascii="Arial" w:hAnsi="Arial"/>
                      <w:color w:val="000000"/>
                      <w:sz w:val="24"/>
                      <w:szCs w:val="24"/>
                      <w:u w:val="none"/>
                    </w:rPr>
                  </w:rPrChange>
                </w:rPr>
                <w:t>POLITI, Laís. Mais de 2 mil estúdios de tatuagens foram abertos no Brasil só no primeiro trimestre deste ano, diz Sebrae. </w:t>
              </w:r>
              <w:r w:rsidRPr="00D209DB">
                <w:rPr>
                  <w:rFonts w:ascii="Arial" w:hAnsi="Arial" w:cs="Arial"/>
                  <w:rPrChange w:id="286" w:author="Aparecida Ferreira" w:date="2024-08-19T10:43:00Z">
                    <w:rPr>
                      <w:rStyle w:val="nfaseforte"/>
                      <w:rFonts w:ascii="Arial" w:hAnsi="Arial"/>
                      <w:color w:val="000000"/>
                      <w:sz w:val="24"/>
                      <w:szCs w:val="24"/>
                    </w:rPr>
                  </w:rPrChange>
                </w:rPr>
                <w:t>G1. </w:t>
              </w:r>
              <w:r w:rsidRPr="00D209DB">
                <w:rPr>
                  <w:rFonts w:ascii="Arial" w:hAnsi="Arial" w:cs="Arial"/>
                  <w:rPrChange w:id="287" w:author="Aparecida Ferreira" w:date="2024-08-19T10:43:00Z">
                    <w:rPr>
                      <w:rStyle w:val="LinkdaInternet"/>
                      <w:rFonts w:ascii="Arial" w:hAnsi="Arial"/>
                      <w:color w:val="000000"/>
                      <w:sz w:val="24"/>
                      <w:szCs w:val="24"/>
                      <w:u w:val="none"/>
                    </w:rPr>
                  </w:rPrChange>
                </w:rPr>
                <w:t xml:space="preserve">Belo Horizonte, p. 1-1. 17 jul. 2023. Disponível em: </w:t>
              </w:r>
            </w:ins>
          </w:p>
          <w:p w14:paraId="742235EF" w14:textId="77777777" w:rsidR="00D209DB" w:rsidRPr="00D209DB" w:rsidRDefault="00D209DB" w:rsidP="00D209DB">
            <w:pPr>
              <w:spacing w:after="0" w:line="240" w:lineRule="auto"/>
              <w:rPr>
                <w:ins w:id="288" w:author="Aparecida Ferreira" w:date="2024-08-19T10:43:00Z"/>
                <w:rFonts w:ascii="Arial" w:hAnsi="Arial" w:cs="Arial"/>
                <w:rPrChange w:id="289" w:author="Aparecida Ferreira" w:date="2024-08-19T10:43:00Z">
                  <w:rPr>
                    <w:ins w:id="290" w:author="Aparecida Ferreira" w:date="2024-08-19T10:43:00Z"/>
                    <w:rFonts w:ascii="Arial" w:hAnsi="Arial" w:cs="Arial"/>
                  </w:rPr>
                </w:rPrChange>
              </w:rPr>
              <w:pPrChange w:id="291" w:author="Aparecida Ferreira" w:date="2024-08-19T10:43:00Z">
                <w:pPr>
                  <w:widowControl w:val="0"/>
                  <w:spacing w:line="360" w:lineRule="auto"/>
                  <w:jc w:val="both"/>
                </w:pPr>
              </w:pPrChange>
            </w:pPr>
          </w:p>
          <w:p w14:paraId="5F7BFDA5" w14:textId="77777777" w:rsidR="00D209DB" w:rsidRDefault="00D209DB" w:rsidP="00D209DB">
            <w:pPr>
              <w:spacing w:after="0" w:line="240" w:lineRule="auto"/>
              <w:rPr>
                <w:ins w:id="292" w:author="Aparecida Ferreira" w:date="2024-08-19T10:44:00Z"/>
                <w:rFonts w:ascii="Arial" w:hAnsi="Arial" w:cs="Arial"/>
              </w:rPr>
              <w:pPrChange w:id="293" w:author="Aparecida Ferreira" w:date="2024-08-19T10:43:00Z">
                <w:pPr>
                  <w:widowControl w:val="0"/>
                  <w:spacing w:line="360" w:lineRule="auto"/>
                  <w:jc w:val="both"/>
                </w:pPr>
              </w:pPrChange>
            </w:pPr>
            <w:ins w:id="294" w:author="Aparecida Ferreira" w:date="2024-08-19T10:43:00Z">
              <w:r w:rsidRPr="00D209DB">
                <w:rPr>
                  <w:rFonts w:ascii="Arial" w:hAnsi="Arial" w:cs="Arial"/>
                  <w:rPrChange w:id="295" w:author="Aparecida Ferreira" w:date="2024-08-19T10:43:00Z">
                    <w:rPr>
                      <w:rStyle w:val="LinkdaInternet"/>
                      <w:rFonts w:ascii="Arial" w:hAnsi="Arial"/>
                      <w:color w:val="222222"/>
                      <w:sz w:val="24"/>
                      <w:szCs w:val="24"/>
                      <w:u w:val="none"/>
                    </w:rPr>
                  </w:rPrChange>
                </w:rPr>
                <w:t xml:space="preserve">RODRIGUES, William Costa. </w:t>
              </w:r>
              <w:r w:rsidRPr="00D209DB">
                <w:rPr>
                  <w:rFonts w:ascii="Arial" w:hAnsi="Arial" w:cs="Arial"/>
                  <w:rPrChange w:id="296" w:author="Aparecida Ferreira" w:date="2024-08-19T10:43:00Z">
                    <w:rPr>
                      <w:rStyle w:val="nfaseforte"/>
                      <w:rFonts w:ascii="Arial" w:hAnsi="Arial"/>
                      <w:color w:val="222222"/>
                      <w:sz w:val="24"/>
                      <w:szCs w:val="24"/>
                    </w:rPr>
                  </w:rPrChange>
                </w:rPr>
                <w:t>Metodologia Científica</w:t>
              </w:r>
              <w:r w:rsidRPr="00D209DB">
                <w:rPr>
                  <w:rFonts w:ascii="Arial" w:hAnsi="Arial" w:cs="Arial"/>
                  <w:rPrChange w:id="297" w:author="Aparecida Ferreira" w:date="2024-08-19T10:43:00Z">
                    <w:rPr>
                      <w:rStyle w:val="LinkdaInternet"/>
                      <w:rFonts w:ascii="Arial" w:hAnsi="Arial"/>
                      <w:b/>
                      <w:bCs/>
                      <w:color w:val="222222"/>
                      <w:sz w:val="24"/>
                      <w:szCs w:val="24"/>
                      <w:u w:val="none"/>
                    </w:rPr>
                  </w:rPrChange>
                </w:rPr>
                <w:t xml:space="preserve">. Paracambi: </w:t>
              </w:r>
              <w:proofErr w:type="spellStart"/>
              <w:r w:rsidRPr="00D209DB">
                <w:rPr>
                  <w:rFonts w:ascii="Arial" w:hAnsi="Arial" w:cs="Arial"/>
                  <w:rPrChange w:id="298" w:author="Aparecida Ferreira" w:date="2024-08-19T10:43:00Z">
                    <w:rPr>
                      <w:rStyle w:val="LinkdaInternet"/>
                      <w:rFonts w:ascii="Arial" w:hAnsi="Arial"/>
                      <w:color w:val="222222"/>
                      <w:sz w:val="24"/>
                      <w:szCs w:val="24"/>
                      <w:u w:val="none"/>
                    </w:rPr>
                  </w:rPrChange>
                </w:rPr>
                <w:t>Faetec</w:t>
              </w:r>
              <w:proofErr w:type="spellEnd"/>
              <w:r w:rsidRPr="00D209DB">
                <w:rPr>
                  <w:rFonts w:ascii="Arial" w:hAnsi="Arial" w:cs="Arial"/>
                  <w:rPrChange w:id="299" w:author="Aparecida Ferreira" w:date="2024-08-19T10:43:00Z">
                    <w:rPr>
                      <w:rStyle w:val="LinkdaInternet"/>
                      <w:rFonts w:ascii="Arial" w:hAnsi="Arial"/>
                      <w:color w:val="222222"/>
                      <w:sz w:val="24"/>
                      <w:szCs w:val="24"/>
                      <w:u w:val="none"/>
                    </w:rPr>
                  </w:rPrChange>
                </w:rPr>
                <w:t>/</w:t>
              </w:r>
              <w:proofErr w:type="spellStart"/>
              <w:r w:rsidRPr="00D209DB">
                <w:rPr>
                  <w:rFonts w:ascii="Arial" w:hAnsi="Arial" w:cs="Arial"/>
                  <w:rPrChange w:id="300" w:author="Aparecida Ferreira" w:date="2024-08-19T10:43:00Z">
                    <w:rPr>
                      <w:rStyle w:val="LinkdaInternet"/>
                      <w:rFonts w:ascii="Arial" w:hAnsi="Arial"/>
                      <w:color w:val="222222"/>
                      <w:sz w:val="24"/>
                      <w:szCs w:val="24"/>
                      <w:u w:val="none"/>
                    </w:rPr>
                  </w:rPrChange>
                </w:rPr>
                <w:t>Ist</w:t>
              </w:r>
              <w:proofErr w:type="spellEnd"/>
              <w:r w:rsidRPr="00D209DB">
                <w:rPr>
                  <w:rFonts w:ascii="Arial" w:hAnsi="Arial" w:cs="Arial"/>
                  <w:rPrChange w:id="301" w:author="Aparecida Ferreira" w:date="2024-08-19T10:43:00Z">
                    <w:rPr>
                      <w:rStyle w:val="LinkdaInternet"/>
                      <w:rFonts w:ascii="Arial" w:hAnsi="Arial"/>
                      <w:color w:val="222222"/>
                      <w:sz w:val="24"/>
                      <w:szCs w:val="24"/>
                      <w:u w:val="none"/>
                    </w:rPr>
                  </w:rPrChange>
                </w:rPr>
                <w:t>, 2007. 20 p. Disponível em: https://d1wqtxts1xzle7.cloudfront.net/57025162/Willian_Costa_Rodrigues_metodologia_cientifica-libre.pdf?1531956817=&amp;response-content-disposition=inline%3B+filename%3DMetodologia_Cientifica.pdf&amp;Expires=1723507493&amp;Signature=F8JeZlqlX9V70NnVS05AWPFhzP0ab0x491BwEGDqfrNHs8auL9RsawkhuXIGMWlf8tV-O1dIam9qHuhYCJAEC77uX0sTb0ZXhIfSxxwezjppF8Becl57WbUGkuA~6XPfozTcoN1LmKYcVx0Rmo0Z636q9AX-ycDXs6-yVbJihZ-yEegEUVjtAEC6YI3ddQKrMuSd-fp88AM8sTiUHgb2-UJENzoNd7sNcRPkvxkkQXMA8DdPR94ymoRvMXeIWXiy9AYtVZPi1rsvb6VvE-Tm04dl~D2aCmyvcC4T20AUIZz4I2hqa7JSVcPulY01GYBuPy3U-dMUC75zGBHku3izBw__&amp;Key-Pair-Id=APKAJLOHF5GGSLRBV4ZA. Acesso em: 12 ago. 2024.</w:t>
              </w:r>
              <w:r w:rsidRPr="00D209DB">
                <w:rPr>
                  <w:rFonts w:ascii="Arial" w:hAnsi="Arial" w:cs="Arial"/>
                  <w:rPrChange w:id="302" w:author="Aparecida Ferreira" w:date="2024-08-19T10:43:00Z">
                    <w:rPr>
                      <w:rStyle w:val="LinkdaInternet"/>
                      <w:rFonts w:ascii="Arial" w:hAnsi="Arial"/>
                      <w:color w:val="000000"/>
                      <w:sz w:val="24"/>
                      <w:szCs w:val="24"/>
                      <w:u w:val="none"/>
                    </w:rPr>
                  </w:rPrChange>
                </w:rPr>
                <w:t xml:space="preserve"> </w:t>
              </w:r>
            </w:ins>
          </w:p>
          <w:p w14:paraId="32BE8B78" w14:textId="77777777" w:rsidR="00D209DB" w:rsidRPr="00D209DB" w:rsidRDefault="00D209DB" w:rsidP="00D209DB">
            <w:pPr>
              <w:spacing w:after="0" w:line="240" w:lineRule="auto"/>
              <w:rPr>
                <w:ins w:id="303" w:author="Aparecida Ferreira" w:date="2024-08-19T10:43:00Z"/>
                <w:rFonts w:ascii="Arial" w:hAnsi="Arial" w:cs="Arial"/>
                <w:rPrChange w:id="304" w:author="Aparecida Ferreira" w:date="2024-08-19T10:43:00Z">
                  <w:rPr>
                    <w:ins w:id="305" w:author="Aparecida Ferreira" w:date="2024-08-19T10:43:00Z"/>
                  </w:rPr>
                </w:rPrChange>
              </w:rPr>
              <w:pPrChange w:id="306" w:author="Aparecida Ferreira" w:date="2024-08-19T10:43:00Z">
                <w:pPr>
                  <w:widowControl w:val="0"/>
                  <w:spacing w:line="360" w:lineRule="auto"/>
                  <w:jc w:val="both"/>
                </w:pPr>
              </w:pPrChange>
            </w:pPr>
          </w:p>
          <w:p w14:paraId="52F93CFB" w14:textId="77777777" w:rsidR="0053042C" w:rsidRPr="00D209DB" w:rsidDel="00D209DB" w:rsidRDefault="00D209DB" w:rsidP="00D209DB">
            <w:pPr>
              <w:spacing w:after="0" w:line="240" w:lineRule="auto"/>
              <w:rPr>
                <w:del w:id="307" w:author="Aparecida Ferreira" w:date="2024-08-19T10:43:00Z"/>
                <w:rFonts w:ascii="Arial" w:hAnsi="Arial" w:cs="Arial"/>
                <w:rPrChange w:id="308" w:author="Aparecida Ferreira" w:date="2024-08-19T10:43:00Z">
                  <w:rPr>
                    <w:del w:id="309" w:author="Aparecida Ferreira" w:date="2024-08-19T10:43:00Z"/>
                  </w:rPr>
                </w:rPrChange>
              </w:rPr>
              <w:pPrChange w:id="310" w:author="Aparecida Ferreira" w:date="2024-08-19T10:43:00Z">
                <w:pPr/>
              </w:pPrChange>
            </w:pPr>
            <w:ins w:id="311" w:author="Aparecida Ferreira" w:date="2024-08-19T10:43:00Z">
              <w:r w:rsidRPr="00D209DB">
                <w:rPr>
                  <w:rFonts w:ascii="Arial" w:hAnsi="Arial" w:cs="Arial"/>
                  <w:rPrChange w:id="312" w:author="Aparecida Ferreira" w:date="2024-08-19T10:43:00Z">
                    <w:rPr>
                      <w:rStyle w:val="LinkdaInternet"/>
                      <w:rFonts w:ascii="Arial" w:hAnsi="Arial"/>
                      <w:color w:val="000000"/>
                      <w:sz w:val="24"/>
                      <w:szCs w:val="24"/>
                      <w:u w:val="none"/>
                    </w:rPr>
                  </w:rPrChange>
                </w:rPr>
                <w:t xml:space="preserve">TALGE. </w:t>
              </w:r>
              <w:r w:rsidRPr="00D209DB">
                <w:rPr>
                  <w:rFonts w:ascii="Arial" w:hAnsi="Arial" w:cs="Arial"/>
                  <w:rPrChange w:id="313" w:author="Aparecida Ferreira" w:date="2024-08-19T10:43:00Z">
                    <w:rPr>
                      <w:rStyle w:val="nfaseforte"/>
                      <w:rFonts w:ascii="Arial" w:hAnsi="Arial"/>
                      <w:color w:val="000000"/>
                      <w:sz w:val="24"/>
                      <w:szCs w:val="24"/>
                    </w:rPr>
                  </w:rPrChange>
                </w:rPr>
                <w:t>Mercado de Tatuagem no Brasil</w:t>
              </w:r>
              <w:r w:rsidRPr="00D209DB">
                <w:rPr>
                  <w:rFonts w:ascii="Arial" w:hAnsi="Arial" w:cs="Arial"/>
                  <w:rPrChange w:id="314" w:author="Aparecida Ferreira" w:date="2024-08-19T10:43:00Z">
                    <w:rPr>
                      <w:rStyle w:val="LinkdaInternet"/>
                      <w:rFonts w:ascii="Arial" w:hAnsi="Arial"/>
                      <w:color w:val="000000"/>
                      <w:sz w:val="24"/>
                      <w:szCs w:val="24"/>
                      <w:u w:val="none"/>
                    </w:rPr>
                  </w:rPrChange>
                </w:rPr>
                <w:t xml:space="preserve">. Disponível em: </w:t>
              </w:r>
              <w:r w:rsidRPr="00D209DB">
                <w:rPr>
                  <w:rFonts w:ascii="Arial" w:hAnsi="Arial" w:cs="Arial"/>
                  <w:rPrChange w:id="315" w:author="Aparecida Ferreira" w:date="2024-08-19T10:43:00Z">
                    <w:rPr>
                      <w:color w:val="000000"/>
                      <w:sz w:val="24"/>
                      <w:szCs w:val="24"/>
                    </w:rPr>
                  </w:rPrChange>
                </w:rPr>
                <w:t>https://talge.com.br/blog/mercado-de-tatuagem-no-brasil/#:~:text=Segundo%20a%20ABT%20%E2%80%93%20Associa%C3%A7%C3%A3o%20Brasileira,15%25%20em%20compara%C3%A7%C3%A3o%20a%202023.</w:t>
              </w:r>
              <w:r w:rsidRPr="00D209DB">
                <w:rPr>
                  <w:rFonts w:ascii="Arial" w:hAnsi="Arial" w:cs="Arial"/>
                  <w:rPrChange w:id="316" w:author="Aparecida Ferreira" w:date="2024-08-19T10:43:00Z">
                    <w:rPr>
                      <w:rStyle w:val="LinkdaInternet"/>
                      <w:rFonts w:ascii="Arial" w:hAnsi="Arial"/>
                      <w:color w:val="000000"/>
                      <w:sz w:val="24"/>
                      <w:szCs w:val="24"/>
                      <w:u w:val="none"/>
                    </w:rPr>
                  </w:rPrChange>
                </w:rPr>
                <w:t xml:space="preserve"> Acesso em: 29 jul. 2024.</w:t>
              </w:r>
            </w:ins>
            <w:ins w:id="317" w:author="Aparecida Ferreira" w:date="2024-08-19T10:44:00Z">
              <w:r>
                <w:rPr>
                  <w:rFonts w:ascii="Arial" w:hAnsi="Arial" w:cs="Arial"/>
                </w:rPr>
                <w:t xml:space="preserve"> </w:t>
              </w:r>
            </w:ins>
            <w:ins w:id="318" w:author="Aparecida Ferreira" w:date="2024-08-19T10:43:00Z">
              <w:r w:rsidRPr="00D209DB">
                <w:rPr>
                  <w:rFonts w:ascii="Arial" w:hAnsi="Arial" w:cs="Arial"/>
                  <w:rPrChange w:id="319" w:author="Aparecida Ferreira" w:date="2024-08-19T10:43:00Z">
                    <w:rPr>
                      <w:rStyle w:val="LinkdaInternet"/>
                      <w:rFonts w:ascii="Arial" w:hAnsi="Arial" w:cs="Arial"/>
                      <w:color w:val="000000"/>
                      <w:sz w:val="24"/>
                      <w:szCs w:val="24"/>
                      <w:u w:val="none"/>
                    </w:rPr>
                  </w:rPrChange>
                </w:rPr>
                <w:t>Técnicas de pesquisa, v. 6, 1999.</w:t>
              </w:r>
            </w:ins>
          </w:p>
          <w:p w14:paraId="3EA5407A" w14:textId="77777777" w:rsidR="00F270E4" w:rsidRPr="00D209DB" w:rsidDel="00D209DB" w:rsidRDefault="00634B66" w:rsidP="00D209DB">
            <w:pPr>
              <w:spacing w:after="0" w:line="240" w:lineRule="auto"/>
              <w:rPr>
                <w:del w:id="320" w:author="Aparecida Ferreira" w:date="2024-08-19T10:43:00Z"/>
                <w:rFonts w:ascii="Arial" w:hAnsi="Arial" w:cs="Arial"/>
                <w:rPrChange w:id="321" w:author="Aparecida Ferreira" w:date="2024-08-19T10:43:00Z">
                  <w:rPr>
                    <w:del w:id="322" w:author="Aparecida Ferreira" w:date="2024-08-19T10:43:00Z"/>
                  </w:rPr>
                </w:rPrChange>
              </w:rPr>
              <w:pPrChange w:id="323" w:author="Aparecida Ferreira" w:date="2024-08-19T10:43:00Z">
                <w:pPr>
                  <w:widowControl w:val="0"/>
                  <w:spacing w:line="360" w:lineRule="auto"/>
                  <w:jc w:val="both"/>
                </w:pPr>
              </w:pPrChange>
            </w:pPr>
            <w:del w:id="324" w:author="Aparecida Ferreira" w:date="2024-08-19T10:43:00Z">
              <w:r w:rsidRPr="00D209DB" w:rsidDel="00D209DB">
                <w:rPr>
                  <w:rFonts w:ascii="Arial" w:hAnsi="Arial" w:cs="Arial"/>
                  <w:rPrChange w:id="325" w:author="Aparecida Ferreira" w:date="2024-08-19T10:43:00Z">
                    <w:rPr>
                      <w:rStyle w:val="LinkdaInternet"/>
                      <w:rFonts w:ascii="Arial" w:hAnsi="Arial"/>
                      <w:color w:val="000000"/>
                      <w:sz w:val="24"/>
                      <w:szCs w:val="24"/>
                      <w:u w:val="none"/>
                    </w:rPr>
                  </w:rPrChange>
                </w:rPr>
                <w:delText>POLITI, Laís. Mais de 2 mil estúdios de tatuagens foram abertos no Brasil só no primeiro trimestre deste ano, diz Sebrae. </w:delText>
              </w:r>
              <w:r w:rsidRPr="00D209DB" w:rsidDel="00D209DB">
                <w:rPr>
                  <w:rFonts w:ascii="Arial" w:hAnsi="Arial" w:cs="Arial"/>
                  <w:rPrChange w:id="326" w:author="Aparecida Ferreira" w:date="2024-08-19T10:43:00Z">
                    <w:rPr>
                      <w:rStyle w:val="nfaseforte"/>
                      <w:rFonts w:ascii="Arial" w:hAnsi="Arial"/>
                      <w:color w:val="000000"/>
                      <w:sz w:val="24"/>
                      <w:szCs w:val="24"/>
                    </w:rPr>
                  </w:rPrChange>
                </w:rPr>
                <w:delText>G1. </w:delText>
              </w:r>
              <w:r w:rsidRPr="00D209DB" w:rsidDel="00D209DB">
                <w:rPr>
                  <w:rFonts w:ascii="Arial" w:hAnsi="Arial" w:cs="Arial"/>
                  <w:rPrChange w:id="327" w:author="Aparecida Ferreira" w:date="2024-08-19T10:43:00Z">
                    <w:rPr>
                      <w:rStyle w:val="LinkdaInternet"/>
                      <w:rFonts w:ascii="Arial" w:hAnsi="Arial"/>
                      <w:color w:val="000000"/>
                      <w:sz w:val="24"/>
                      <w:szCs w:val="24"/>
                      <w:u w:val="none"/>
                    </w:rPr>
                  </w:rPrChange>
                </w:rPr>
                <w:delText xml:space="preserve">Belo Horizonte, p. 1-1. 17 jul. 2023. Disponível em: </w:delText>
              </w:r>
              <w:r w:rsidRPr="00D209DB" w:rsidDel="00D209DB">
                <w:rPr>
                  <w:rFonts w:ascii="Arial" w:hAnsi="Arial" w:cs="Arial"/>
                  <w:rPrChange w:id="328" w:author="Aparecida Ferreira" w:date="2024-08-19T10:43:00Z">
                    <w:rPr>
                      <w:rStyle w:val="LinkdaInternet"/>
                      <w:rFonts w:ascii="Arial" w:hAnsi="Arial"/>
                      <w:color w:val="000000"/>
                      <w:sz w:val="24"/>
                      <w:szCs w:val="24"/>
                      <w:u w:val="none"/>
                    </w:rPr>
                  </w:rPrChange>
                </w:rPr>
                <w:delText xml:space="preserve">https://g1.globo.com/mg/minas-gerais/noticia/2023/07/17/mais-de-2-mil-estudios-de-tatuagens-foram-abertos-no-brasil-so-no-primeiro-trimestre-deste-ano-diz-sebrae.ghtml. Acesso em: 29 jul. 2024. </w:delText>
              </w:r>
            </w:del>
          </w:p>
          <w:p w14:paraId="64A7533F" w14:textId="77777777" w:rsidR="007E44BE" w:rsidRPr="00D209DB" w:rsidDel="00D209DB" w:rsidRDefault="007E44BE" w:rsidP="00D209DB">
            <w:pPr>
              <w:spacing w:after="0" w:line="240" w:lineRule="auto"/>
              <w:rPr>
                <w:del w:id="329" w:author="Aparecida Ferreira" w:date="2024-08-19T10:43:00Z"/>
                <w:rFonts w:ascii="Arial" w:hAnsi="Arial" w:cs="Arial"/>
                <w:rPrChange w:id="330" w:author="Aparecida Ferreira" w:date="2024-08-19T10:43:00Z">
                  <w:rPr>
                    <w:del w:id="331" w:author="Aparecida Ferreira" w:date="2024-08-19T10:43:00Z"/>
                    <w:rStyle w:val="LinkdaInternet"/>
                    <w:rFonts w:ascii="Arial" w:hAnsi="Arial"/>
                    <w:color w:val="000000"/>
                    <w:sz w:val="24"/>
                    <w:szCs w:val="24"/>
                    <w:u w:val="none"/>
                  </w:rPr>
                </w:rPrChange>
              </w:rPr>
              <w:pPrChange w:id="332" w:author="Aparecida Ferreira" w:date="2024-08-19T10:43:00Z">
                <w:pPr>
                  <w:spacing w:line="360" w:lineRule="auto"/>
                  <w:jc w:val="both"/>
                </w:pPr>
              </w:pPrChange>
            </w:pPr>
          </w:p>
          <w:p w14:paraId="02318A4E" w14:textId="77777777" w:rsidR="007E44BE" w:rsidRPr="00D209DB" w:rsidDel="00D209DB" w:rsidRDefault="00634B66" w:rsidP="00D209DB">
            <w:pPr>
              <w:spacing w:after="0" w:line="240" w:lineRule="auto"/>
              <w:rPr>
                <w:del w:id="333" w:author="Aparecida Ferreira" w:date="2024-08-19T10:43:00Z"/>
                <w:rFonts w:ascii="Arial" w:hAnsi="Arial" w:cs="Arial"/>
                <w:rPrChange w:id="334" w:author="Aparecida Ferreira" w:date="2024-08-19T10:43:00Z">
                  <w:rPr>
                    <w:del w:id="335" w:author="Aparecida Ferreira" w:date="2024-08-19T10:43:00Z"/>
                  </w:rPr>
                </w:rPrChange>
              </w:rPr>
              <w:pPrChange w:id="336" w:author="Aparecida Ferreira" w:date="2024-08-19T10:43:00Z">
                <w:pPr>
                  <w:widowControl w:val="0"/>
                  <w:spacing w:line="360" w:lineRule="auto"/>
                  <w:jc w:val="both"/>
                </w:pPr>
              </w:pPrChange>
            </w:pPr>
            <w:del w:id="337" w:author="Aparecida Ferreira" w:date="2024-08-19T10:43:00Z">
              <w:r w:rsidRPr="00D209DB" w:rsidDel="00D209DB">
                <w:rPr>
                  <w:rFonts w:ascii="Arial" w:hAnsi="Arial" w:cs="Arial"/>
                  <w:rPrChange w:id="338" w:author="Aparecida Ferreira" w:date="2024-08-19T10:43:00Z">
                    <w:rPr>
                      <w:rStyle w:val="LinkdaInternet"/>
                      <w:rFonts w:ascii="Arial" w:hAnsi="Arial"/>
                      <w:color w:val="000000"/>
                      <w:sz w:val="24"/>
                      <w:szCs w:val="24"/>
                      <w:u w:val="none"/>
                    </w:rPr>
                  </w:rPrChange>
                </w:rPr>
                <w:delText xml:space="preserve">TALGE. </w:delText>
              </w:r>
              <w:r w:rsidRPr="00D209DB" w:rsidDel="00D209DB">
                <w:rPr>
                  <w:rFonts w:ascii="Arial" w:hAnsi="Arial" w:cs="Arial"/>
                  <w:rPrChange w:id="339" w:author="Aparecida Ferreira" w:date="2024-08-19T10:43:00Z">
                    <w:rPr>
                      <w:rStyle w:val="nfaseforte"/>
                      <w:rFonts w:ascii="Arial" w:hAnsi="Arial"/>
                      <w:color w:val="000000"/>
                      <w:sz w:val="24"/>
                      <w:szCs w:val="24"/>
                    </w:rPr>
                  </w:rPrChange>
                </w:rPr>
                <w:delText>Mercado de Tatuagem no Brasil</w:delText>
              </w:r>
              <w:r w:rsidRPr="00D209DB" w:rsidDel="00D209DB">
                <w:rPr>
                  <w:rFonts w:ascii="Arial" w:hAnsi="Arial" w:cs="Arial"/>
                  <w:rPrChange w:id="340" w:author="Aparecida Ferreira" w:date="2024-08-19T10:43:00Z">
                    <w:rPr>
                      <w:rStyle w:val="LinkdaInternet"/>
                      <w:rFonts w:ascii="Arial" w:hAnsi="Arial"/>
                      <w:color w:val="000000"/>
                      <w:sz w:val="24"/>
                      <w:szCs w:val="24"/>
                      <w:u w:val="none"/>
                    </w:rPr>
                  </w:rPrChange>
                </w:rPr>
                <w:delText xml:space="preserve">. Disponível em: </w:delText>
              </w:r>
              <w:r w:rsidRPr="00D209DB" w:rsidDel="00D209DB">
                <w:rPr>
                  <w:rFonts w:ascii="Arial" w:hAnsi="Arial" w:cs="Arial"/>
                  <w:rPrChange w:id="341" w:author="Aparecida Ferreira" w:date="2024-08-19T10:43:00Z">
                    <w:rPr>
                      <w:color w:val="000000"/>
                      <w:sz w:val="24"/>
                      <w:szCs w:val="24"/>
                    </w:rPr>
                  </w:rPrChange>
                </w:rPr>
                <w:delText>https://talge.com.br/blog/mercado-de-tatuagem-no-brasil/#:~:text=Segundo%20a%20ABT%20%E2%80%93%20Associa%C3%A7%C3%A3o%20Brasileira,15%25%20em%20compara%C3%A7%C3%A3o%20a%202023.</w:delText>
              </w:r>
              <w:r w:rsidRPr="00D209DB" w:rsidDel="00D209DB">
                <w:rPr>
                  <w:rFonts w:ascii="Arial" w:hAnsi="Arial" w:cs="Arial"/>
                  <w:rPrChange w:id="342" w:author="Aparecida Ferreira" w:date="2024-08-19T10:43:00Z">
                    <w:rPr>
                      <w:rStyle w:val="LinkdaInternet"/>
                      <w:rFonts w:ascii="Arial" w:hAnsi="Arial"/>
                      <w:color w:val="000000"/>
                      <w:sz w:val="24"/>
                      <w:szCs w:val="24"/>
                      <w:u w:val="none"/>
                    </w:rPr>
                  </w:rPrChange>
                </w:rPr>
                <w:delText xml:space="preserve"> Acesso em: 29 jul. 2024.</w:delText>
              </w:r>
            </w:del>
          </w:p>
          <w:p w14:paraId="419393D3" w14:textId="77777777" w:rsidR="007E44BE" w:rsidRPr="00D209DB" w:rsidDel="00D209DB" w:rsidRDefault="007E44BE" w:rsidP="00D209DB">
            <w:pPr>
              <w:spacing w:after="0" w:line="240" w:lineRule="auto"/>
              <w:rPr>
                <w:del w:id="343" w:author="Aparecida Ferreira" w:date="2024-08-19T10:43:00Z"/>
                <w:rFonts w:ascii="Arial" w:hAnsi="Arial" w:cs="Arial"/>
                <w:rPrChange w:id="344" w:author="Aparecida Ferreira" w:date="2024-08-19T10:43:00Z">
                  <w:rPr>
                    <w:del w:id="345" w:author="Aparecida Ferreira" w:date="2024-08-19T10:43:00Z"/>
                    <w:rStyle w:val="LinkdaInternet"/>
                    <w:rFonts w:ascii="Arial" w:hAnsi="Arial"/>
                    <w:color w:val="000000"/>
                    <w:sz w:val="24"/>
                    <w:szCs w:val="24"/>
                    <w:u w:val="none"/>
                  </w:rPr>
                </w:rPrChange>
              </w:rPr>
              <w:pPrChange w:id="346" w:author="Aparecida Ferreira" w:date="2024-08-19T10:43:00Z">
                <w:pPr>
                  <w:widowControl w:val="0"/>
                  <w:spacing w:line="360" w:lineRule="auto"/>
                  <w:jc w:val="both"/>
                </w:pPr>
              </w:pPrChange>
            </w:pPr>
          </w:p>
          <w:p w14:paraId="559AD60D" w14:textId="77777777" w:rsidR="007E44BE" w:rsidRPr="00D209DB" w:rsidDel="00D209DB" w:rsidRDefault="00634B66" w:rsidP="00D209DB">
            <w:pPr>
              <w:spacing w:after="0" w:line="240" w:lineRule="auto"/>
              <w:rPr>
                <w:del w:id="347" w:author="Aparecida Ferreira" w:date="2024-08-19T10:43:00Z"/>
                <w:rFonts w:ascii="Arial" w:hAnsi="Arial" w:cs="Arial"/>
                <w:rPrChange w:id="348" w:author="Aparecida Ferreira" w:date="2024-08-19T10:43:00Z">
                  <w:rPr>
                    <w:del w:id="349" w:author="Aparecida Ferreira" w:date="2024-08-19T10:43:00Z"/>
                  </w:rPr>
                </w:rPrChange>
              </w:rPr>
              <w:pPrChange w:id="350" w:author="Aparecida Ferreira" w:date="2024-08-19T10:43:00Z">
                <w:pPr>
                  <w:widowControl w:val="0"/>
                  <w:spacing w:line="360" w:lineRule="auto"/>
                  <w:jc w:val="both"/>
                </w:pPr>
              </w:pPrChange>
            </w:pPr>
            <w:del w:id="351" w:author="Aparecida Ferreira" w:date="2024-08-19T10:43:00Z">
              <w:r w:rsidRPr="00D209DB" w:rsidDel="00D209DB">
                <w:rPr>
                  <w:rFonts w:ascii="Arial" w:hAnsi="Arial" w:cs="Arial"/>
                  <w:rPrChange w:id="352" w:author="Aparecida Ferreira" w:date="2024-08-19T10:43:00Z">
                    <w:rPr>
                      <w:rStyle w:val="LinkdaInternet"/>
                      <w:rFonts w:ascii="Arial" w:hAnsi="Arial"/>
                      <w:color w:val="222222"/>
                      <w:sz w:val="24"/>
                      <w:szCs w:val="24"/>
                      <w:u w:val="none"/>
                    </w:rPr>
                  </w:rPrChange>
                </w:rPr>
                <w:delText>RODRIGU</w:delText>
              </w:r>
              <w:r w:rsidRPr="00D209DB" w:rsidDel="00D209DB">
                <w:rPr>
                  <w:rFonts w:ascii="Arial" w:hAnsi="Arial" w:cs="Arial"/>
                  <w:rPrChange w:id="353" w:author="Aparecida Ferreira" w:date="2024-08-19T10:43:00Z">
                    <w:rPr>
                      <w:rStyle w:val="LinkdaInternet"/>
                      <w:rFonts w:ascii="Arial" w:hAnsi="Arial"/>
                      <w:color w:val="222222"/>
                      <w:sz w:val="24"/>
                      <w:szCs w:val="24"/>
                      <w:u w:val="none"/>
                    </w:rPr>
                  </w:rPrChange>
                </w:rPr>
                <w:delText xml:space="preserve">ES, William Costa. </w:delText>
              </w:r>
              <w:r w:rsidRPr="00D209DB" w:rsidDel="00D209DB">
                <w:rPr>
                  <w:rFonts w:ascii="Arial" w:hAnsi="Arial" w:cs="Arial"/>
                  <w:rPrChange w:id="354" w:author="Aparecida Ferreira" w:date="2024-08-19T10:43:00Z">
                    <w:rPr>
                      <w:rStyle w:val="nfaseforte"/>
                      <w:rFonts w:ascii="Arial" w:hAnsi="Arial"/>
                      <w:color w:val="222222"/>
                      <w:sz w:val="24"/>
                      <w:szCs w:val="24"/>
                    </w:rPr>
                  </w:rPrChange>
                </w:rPr>
                <w:delText>Metodologia Científica</w:delText>
              </w:r>
              <w:r w:rsidRPr="00D209DB" w:rsidDel="00D209DB">
                <w:rPr>
                  <w:rFonts w:ascii="Arial" w:hAnsi="Arial" w:cs="Arial"/>
                  <w:rPrChange w:id="355" w:author="Aparecida Ferreira" w:date="2024-08-19T10:43:00Z">
                    <w:rPr>
                      <w:rStyle w:val="LinkdaInternet"/>
                      <w:rFonts w:ascii="Arial" w:hAnsi="Arial"/>
                      <w:b/>
                      <w:bCs/>
                      <w:color w:val="222222"/>
                      <w:sz w:val="24"/>
                      <w:szCs w:val="24"/>
                      <w:u w:val="none"/>
                    </w:rPr>
                  </w:rPrChange>
                </w:rPr>
                <w:delText>.</w:delText>
              </w:r>
              <w:r w:rsidRPr="00D209DB" w:rsidDel="00D209DB">
                <w:rPr>
                  <w:rFonts w:ascii="Arial" w:hAnsi="Arial" w:cs="Arial"/>
                  <w:rPrChange w:id="356" w:author="Aparecida Ferreira" w:date="2024-08-19T10:43:00Z">
                    <w:rPr>
                      <w:rStyle w:val="LinkdaInternet"/>
                      <w:rFonts w:ascii="Arial" w:hAnsi="Arial"/>
                      <w:color w:val="222222"/>
                      <w:sz w:val="24"/>
                      <w:szCs w:val="24"/>
                      <w:u w:val="none"/>
                    </w:rPr>
                  </w:rPrChange>
                </w:rPr>
                <w:delText xml:space="preserve"> Paracambi: Faetec/Ist, 2007. 20 p. Disponível em: https://d1wqtxts1xzle7.cloudfront.net/57025162/Willian_Costa_Rodrigues_metodologia_cientifica-libre.pdf?1531956817=&amp;response-content-disposition=inline%3B+filename</w:delText>
              </w:r>
              <w:r w:rsidRPr="00D209DB" w:rsidDel="00D209DB">
                <w:rPr>
                  <w:rFonts w:ascii="Arial" w:hAnsi="Arial" w:cs="Arial"/>
                  <w:rPrChange w:id="357" w:author="Aparecida Ferreira" w:date="2024-08-19T10:43:00Z">
                    <w:rPr>
                      <w:rStyle w:val="LinkdaInternet"/>
                      <w:rFonts w:ascii="Arial" w:hAnsi="Arial"/>
                      <w:color w:val="222222"/>
                      <w:sz w:val="24"/>
                      <w:szCs w:val="24"/>
                      <w:u w:val="none"/>
                    </w:rPr>
                  </w:rPrChange>
                </w:rPr>
                <w:delText>%3DMetodologia_Cientifica.pdf&amp;Expires=1723507493&amp;Signature=F8JeZlqlX9V70NnVS05AWPFhzP0ab0x491BwEGDqfrNHs8auL9RsawkhuXIGMWlf8tV-O1dIam9qHuhYCJAEC77uX0sTb0ZXhIfSxxwezjppF8Becl57WbUGkuA~6XPfozTcoN1LmKYcVx0Rmo0Z636q9AX-ycDXs6-yVbJihZ-yEegEUVjtAEC6YI3ddQKrMuSd-</w:delText>
              </w:r>
              <w:r w:rsidRPr="00D209DB" w:rsidDel="00D209DB">
                <w:rPr>
                  <w:rFonts w:ascii="Arial" w:hAnsi="Arial" w:cs="Arial"/>
                  <w:rPrChange w:id="358" w:author="Aparecida Ferreira" w:date="2024-08-19T10:43:00Z">
                    <w:rPr>
                      <w:rStyle w:val="LinkdaInternet"/>
                      <w:rFonts w:ascii="Arial" w:hAnsi="Arial"/>
                      <w:color w:val="222222"/>
                      <w:sz w:val="24"/>
                      <w:szCs w:val="24"/>
                      <w:u w:val="none"/>
                    </w:rPr>
                  </w:rPrChange>
                </w:rPr>
                <w:delText>fp88AM8sTiUHgb2-UJENzoNd7sNcRPkvxkkQXMA8DdPR94ymoRvMXeIWXiy9AYtVZPi1rsvb6VvE-Tm04dl~D2aCmyvcC4T20AUIZz4I2hqa7JSVcPulY01GYBuPy3U-dMUC75zGBHku3izBw__&amp;Key-Pair-Id=APKAJLOHF5GGSLRBV4ZA. Acesso em: 12 ago. 2024.</w:delText>
              </w:r>
              <w:r w:rsidRPr="00D209DB" w:rsidDel="00D209DB">
                <w:rPr>
                  <w:rFonts w:ascii="Arial" w:hAnsi="Arial" w:cs="Arial"/>
                  <w:rPrChange w:id="359" w:author="Aparecida Ferreira" w:date="2024-08-19T10:43:00Z">
                    <w:rPr>
                      <w:rStyle w:val="LinkdaInternet"/>
                      <w:rFonts w:ascii="Arial" w:hAnsi="Arial"/>
                      <w:color w:val="000000"/>
                      <w:sz w:val="24"/>
                      <w:szCs w:val="24"/>
                      <w:u w:val="none"/>
                    </w:rPr>
                  </w:rPrChange>
                </w:rPr>
                <w:delText xml:space="preserve"> </w:delText>
              </w:r>
            </w:del>
          </w:p>
          <w:p w14:paraId="30129DBF" w14:textId="77777777" w:rsidR="007E44BE" w:rsidRPr="00D209DB" w:rsidDel="00D209DB" w:rsidRDefault="007E44BE" w:rsidP="00D209DB">
            <w:pPr>
              <w:spacing w:after="0" w:line="240" w:lineRule="auto"/>
              <w:rPr>
                <w:del w:id="360" w:author="Aparecida Ferreira" w:date="2024-08-19T10:43:00Z"/>
                <w:rFonts w:ascii="Arial" w:hAnsi="Arial" w:cs="Arial"/>
                <w:rPrChange w:id="361" w:author="Aparecida Ferreira" w:date="2024-08-19T10:43:00Z">
                  <w:rPr>
                    <w:del w:id="362" w:author="Aparecida Ferreira" w:date="2024-08-19T10:43:00Z"/>
                    <w:rStyle w:val="LinkdaInternet"/>
                    <w:rFonts w:ascii="Arial" w:hAnsi="Arial"/>
                    <w:color w:val="000000"/>
                    <w:sz w:val="24"/>
                    <w:szCs w:val="24"/>
                    <w:u w:val="none"/>
                  </w:rPr>
                </w:rPrChange>
              </w:rPr>
              <w:pPrChange w:id="363" w:author="Aparecida Ferreira" w:date="2024-08-19T10:43:00Z">
                <w:pPr>
                  <w:widowControl w:val="0"/>
                  <w:spacing w:line="360" w:lineRule="auto"/>
                  <w:jc w:val="both"/>
                </w:pPr>
              </w:pPrChange>
            </w:pPr>
          </w:p>
          <w:p w14:paraId="553A66E0" w14:textId="77777777" w:rsidR="007E44BE" w:rsidRPr="00D209DB" w:rsidDel="00D209DB" w:rsidRDefault="00634B66" w:rsidP="00D209DB">
            <w:pPr>
              <w:spacing w:after="0" w:line="240" w:lineRule="auto"/>
              <w:rPr>
                <w:del w:id="364" w:author="Aparecida Ferreira" w:date="2024-08-19T10:43:00Z"/>
                <w:rFonts w:ascii="Arial" w:hAnsi="Arial" w:cs="Arial"/>
                <w:rPrChange w:id="365" w:author="Aparecida Ferreira" w:date="2024-08-19T10:43:00Z">
                  <w:rPr>
                    <w:del w:id="366" w:author="Aparecida Ferreira" w:date="2024-08-19T10:43:00Z"/>
                  </w:rPr>
                </w:rPrChange>
              </w:rPr>
              <w:pPrChange w:id="367" w:author="Aparecida Ferreira" w:date="2024-08-19T10:43:00Z">
                <w:pPr>
                  <w:widowControl w:val="0"/>
                  <w:spacing w:after="240" w:line="360" w:lineRule="auto"/>
                  <w:jc w:val="both"/>
                </w:pPr>
              </w:pPrChange>
            </w:pPr>
            <w:del w:id="368" w:author="Aparecida Ferreira" w:date="2024-08-19T10:43:00Z">
              <w:r w:rsidRPr="00D209DB" w:rsidDel="00D209DB">
                <w:rPr>
                  <w:rFonts w:ascii="Arial" w:hAnsi="Arial" w:cs="Arial"/>
                  <w:rPrChange w:id="369" w:author="Aparecida Ferreira" w:date="2024-08-19T10:43:00Z">
                    <w:rPr>
                      <w:rStyle w:val="LinkdaInternet"/>
                      <w:rFonts w:ascii="Arial" w:hAnsi="Arial" w:cs="Arial"/>
                      <w:color w:val="000000"/>
                      <w:sz w:val="24"/>
                      <w:szCs w:val="24"/>
                      <w:u w:val="none"/>
                    </w:rPr>
                  </w:rPrChange>
                </w:rPr>
                <w:delText>A</w:delText>
              </w:r>
              <w:r w:rsidRPr="00D209DB" w:rsidDel="00D209DB">
                <w:rPr>
                  <w:rFonts w:ascii="Arial" w:hAnsi="Arial" w:cs="Arial"/>
                  <w:rPrChange w:id="370" w:author="Aparecida Ferreira" w:date="2024-08-19T10:43:00Z">
                    <w:rPr>
                      <w:rStyle w:val="LinkdaInternet"/>
                      <w:rFonts w:ascii="Arial" w:hAnsi="Arial" w:cs="Arial"/>
                      <w:color w:val="222222"/>
                      <w:sz w:val="24"/>
                      <w:szCs w:val="24"/>
                      <w:u w:val="none"/>
                    </w:rPr>
                  </w:rPrChange>
                </w:rPr>
                <w:delText xml:space="preserve">LEXANDRE, Agripa Faria. </w:delText>
              </w:r>
              <w:r w:rsidRPr="00D209DB" w:rsidDel="00D209DB">
                <w:rPr>
                  <w:rFonts w:ascii="Arial" w:hAnsi="Arial" w:cs="Arial"/>
                  <w:rPrChange w:id="371" w:author="Aparecida Ferreira" w:date="2024-08-19T10:43:00Z">
                    <w:rPr>
                      <w:rStyle w:val="nfaseforte"/>
                      <w:rFonts w:ascii="Arial" w:hAnsi="Arial" w:cs="Arial"/>
                      <w:color w:val="222222"/>
                      <w:sz w:val="24"/>
                      <w:szCs w:val="24"/>
                    </w:rPr>
                  </w:rPrChange>
                </w:rPr>
                <w:delText>Metodologia Científica</w:delText>
              </w:r>
              <w:r w:rsidRPr="00D209DB" w:rsidDel="00D209DB">
                <w:rPr>
                  <w:rFonts w:ascii="Arial" w:hAnsi="Arial" w:cs="Arial"/>
                  <w:rPrChange w:id="372" w:author="Aparecida Ferreira" w:date="2024-08-19T10:43:00Z">
                    <w:rPr>
                      <w:rStyle w:val="LinkdaInternet"/>
                      <w:rFonts w:ascii="Arial" w:hAnsi="Arial" w:cs="Arial"/>
                      <w:b/>
                      <w:bCs/>
                      <w:color w:val="222222"/>
                      <w:sz w:val="24"/>
                      <w:szCs w:val="24"/>
                      <w:u w:val="none"/>
                    </w:rPr>
                  </w:rPrChange>
                </w:rPr>
                <w:delText>: princípios e fundamentos.</w:delText>
              </w:r>
              <w:r w:rsidRPr="00D209DB" w:rsidDel="00D209DB">
                <w:rPr>
                  <w:rFonts w:ascii="Arial" w:hAnsi="Arial" w:cs="Arial"/>
                  <w:rPrChange w:id="373" w:author="Aparecida Ferreira" w:date="2024-08-19T10:43:00Z">
                    <w:rPr>
                      <w:rStyle w:val="LinkdaInternet"/>
                      <w:rFonts w:ascii="Arial" w:hAnsi="Arial" w:cs="Arial"/>
                      <w:color w:val="222222"/>
                      <w:sz w:val="24"/>
                      <w:szCs w:val="24"/>
                      <w:u w:val="none"/>
                    </w:rPr>
                  </w:rPrChange>
                </w:rPr>
                <w:delText xml:space="preserve"> 3. ed. São Paulo: Blucher, 2021. 33 p. Disponível em: https://storage.blucher.com.br/book/pdf_preview/9786555062229-amostra.pdf. Acesso em: 12 ago. 2024.</w:delText>
              </w:r>
              <w:r w:rsidRPr="00D209DB" w:rsidDel="00D209DB">
                <w:rPr>
                  <w:rFonts w:ascii="Arial" w:hAnsi="Arial" w:cs="Arial"/>
                  <w:rPrChange w:id="374" w:author="Aparecida Ferreira" w:date="2024-08-19T10:43:00Z">
                    <w:rPr>
                      <w:rStyle w:val="LinkdaInternet"/>
                      <w:rFonts w:ascii="Arial" w:hAnsi="Arial" w:cs="Arial"/>
                      <w:color w:val="000000"/>
                      <w:sz w:val="24"/>
                      <w:szCs w:val="24"/>
                      <w:u w:val="none"/>
                    </w:rPr>
                  </w:rPrChange>
                </w:rPr>
                <w:delText xml:space="preserve"> </w:delText>
              </w:r>
            </w:del>
          </w:p>
          <w:p w14:paraId="3C898BF2" w14:textId="77777777" w:rsidR="007E44BE" w:rsidRPr="00D209DB" w:rsidDel="0053042C" w:rsidRDefault="007E44BE" w:rsidP="00D209DB">
            <w:pPr>
              <w:spacing w:after="0" w:line="240" w:lineRule="auto"/>
              <w:rPr>
                <w:del w:id="375" w:author="Aparecida Ferreira" w:date="2024-08-19T09:36:00Z"/>
                <w:rFonts w:ascii="Arial" w:hAnsi="Arial" w:cs="Arial"/>
                <w:rPrChange w:id="376" w:author="Aparecida Ferreira" w:date="2024-08-19T10:43:00Z">
                  <w:rPr>
                    <w:del w:id="377" w:author="Aparecida Ferreira" w:date="2024-08-19T09:36:00Z"/>
                    <w:rStyle w:val="LinkdaInternet"/>
                    <w:rFonts w:ascii="Arial" w:hAnsi="Arial" w:cs="Arial"/>
                    <w:color w:val="000000"/>
                    <w:sz w:val="24"/>
                    <w:szCs w:val="24"/>
                    <w:u w:val="none"/>
                  </w:rPr>
                </w:rPrChange>
              </w:rPr>
              <w:pPrChange w:id="378" w:author="Aparecida Ferreira" w:date="2024-08-19T10:43:00Z">
                <w:pPr>
                  <w:widowControl w:val="0"/>
                  <w:spacing w:after="240" w:line="360" w:lineRule="auto"/>
                  <w:jc w:val="both"/>
                </w:pPr>
              </w:pPrChange>
            </w:pPr>
          </w:p>
          <w:p w14:paraId="03CAA453" w14:textId="77777777" w:rsidR="007E44BE" w:rsidRPr="00D209DB" w:rsidDel="0053042C" w:rsidRDefault="00634B66" w:rsidP="00D209DB">
            <w:pPr>
              <w:spacing w:after="0" w:line="240" w:lineRule="auto"/>
              <w:rPr>
                <w:del w:id="379" w:author="Aparecida Ferreira" w:date="2024-08-19T09:36:00Z"/>
                <w:rFonts w:ascii="Arial" w:hAnsi="Arial" w:cs="Arial"/>
                <w:rPrChange w:id="380" w:author="Aparecida Ferreira" w:date="2024-08-19T10:43:00Z">
                  <w:rPr>
                    <w:del w:id="381" w:author="Aparecida Ferreira" w:date="2024-08-19T09:36:00Z"/>
                  </w:rPr>
                </w:rPrChange>
              </w:rPr>
              <w:pPrChange w:id="382" w:author="Aparecida Ferreira" w:date="2024-08-19T10:43:00Z">
                <w:pPr/>
              </w:pPrChange>
            </w:pPr>
            <w:del w:id="383" w:author="Aparecida Ferreira" w:date="2024-08-19T09:36:00Z">
              <w:r w:rsidRPr="00D209DB" w:rsidDel="0053042C">
                <w:rPr>
                  <w:rFonts w:ascii="Arial" w:hAnsi="Arial" w:cs="Arial"/>
                  <w:rPrChange w:id="384" w:author="Aparecida Ferreira" w:date="2024-08-19T10:43:00Z">
                    <w:rPr/>
                  </w:rPrChange>
                </w:rPr>
                <w:delText>Usar artigos:</w:delText>
              </w:r>
            </w:del>
          </w:p>
          <w:p w14:paraId="100EBCBA" w14:textId="77777777" w:rsidR="007E44BE" w:rsidRPr="0053042C" w:rsidRDefault="00634B66" w:rsidP="00D209DB">
            <w:pPr>
              <w:spacing w:after="0" w:line="240" w:lineRule="auto"/>
              <w:rPr>
                <w:rPrChange w:id="385" w:author="Aparecida Ferreira" w:date="2024-08-19T09:36:00Z">
                  <w:rPr/>
                </w:rPrChange>
              </w:rPr>
              <w:pPrChange w:id="386" w:author="Aparecida Ferreira" w:date="2024-08-19T10:43:00Z">
                <w:pPr/>
              </w:pPrChange>
            </w:pPr>
            <w:del w:id="387" w:author="Aparecida Ferreira" w:date="2024-08-19T09:36:00Z">
              <w:r w:rsidRPr="00D209DB" w:rsidDel="0053042C">
                <w:rPr>
                  <w:rFonts w:ascii="Arial" w:hAnsi="Arial" w:cs="Arial"/>
                  <w:rPrChange w:id="388" w:author="Aparecida Ferreira" w:date="2024-08-19T10:43:00Z">
                    <w:rPr/>
                  </w:rPrChange>
                </w:rPr>
                <w:fldChar w:fldCharType="begin"/>
              </w:r>
              <w:r w:rsidRPr="00D209DB" w:rsidDel="0053042C">
                <w:rPr>
                  <w:rFonts w:ascii="Arial" w:hAnsi="Arial" w:cs="Arial"/>
                  <w:rPrChange w:id="389" w:author="Aparecida Ferreira" w:date="2024-08-19T10:43:00Z">
                    <w:rPr>
                      <w:rStyle w:val="LinkdaInternet"/>
                      <w:rFonts w:ascii="Arial" w:hAnsi="Arial" w:cs="Arial"/>
                    </w:rPr>
                  </w:rPrChange>
                </w:rPr>
                <w:delInstrText>HYPERLINK "</w:delInstrText>
              </w:r>
              <w:r w:rsidRPr="00D209DB" w:rsidDel="0053042C">
                <w:rPr>
                  <w:rFonts w:ascii="Arial" w:hAnsi="Arial" w:cs="Arial"/>
                  <w:rPrChange w:id="390" w:author="Aparecida Ferreira" w:date="2024-08-19T10:43:00Z">
                    <w:rPr>
                      <w:rStyle w:val="LinkdaInternet"/>
                      <w:rFonts w:ascii="Arial" w:hAnsi="Arial" w:cs="Arial"/>
                    </w:rPr>
                  </w:rPrChange>
                </w:rPr>
                <w:delInstrText>https://www.unit.br/blog/melhores-sites-para-pesquisa-academica" \l "google"</w:delInstrText>
              </w:r>
              <w:r w:rsidRPr="00D209DB" w:rsidDel="0053042C">
                <w:rPr>
                  <w:rFonts w:ascii="Arial" w:hAnsi="Arial" w:cs="Arial"/>
                  <w:rPrChange w:id="391"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392" w:author="Aparecida Ferreira" w:date="2024-08-19T10:43:00Z">
                    <w:rPr>
                      <w:rStyle w:val="LinkdaInternet"/>
                      <w:rFonts w:ascii="Arial" w:hAnsi="Arial" w:cs="Arial"/>
                      <w:color w:val="2D93EE"/>
                    </w:rPr>
                  </w:rPrChange>
                </w:rPr>
                <w:delText> </w:delText>
              </w:r>
              <w:r w:rsidRPr="00D209DB" w:rsidDel="0053042C">
                <w:rPr>
                  <w:rFonts w:ascii="Arial" w:hAnsi="Arial" w:cs="Arial"/>
                  <w:rPrChange w:id="393" w:author="Aparecida Ferreira" w:date="2024-08-19T10:43:00Z">
                    <w:rPr>
                      <w:rStyle w:val="LinkdaInternet"/>
                      <w:rFonts w:ascii="Arial" w:hAnsi="Arial" w:cs="Arial"/>
                    </w:rPr>
                  </w:rPrChange>
                </w:rPr>
                <w:fldChar w:fldCharType="end"/>
              </w:r>
              <w:r w:rsidRPr="00D209DB" w:rsidDel="0053042C">
                <w:rPr>
                  <w:rFonts w:ascii="Arial" w:hAnsi="Arial" w:cs="Arial"/>
                  <w:rPrChange w:id="394" w:author="Aparecida Ferreira" w:date="2024-08-19T10:43:00Z">
                    <w:rPr>
                      <w:rStyle w:val="LinkdaInternet"/>
                      <w:rFonts w:ascii="Arial" w:hAnsi="Arial" w:cs="Arial"/>
                      <w:color w:val="2D93EE"/>
                    </w:rPr>
                  </w:rPrChange>
                </w:rPr>
                <w:delText>Google Acadêmico</w:delText>
              </w:r>
              <w:r w:rsidRPr="00D209DB" w:rsidDel="0053042C">
                <w:rPr>
                  <w:rFonts w:ascii="Arial" w:hAnsi="Arial" w:cs="Arial"/>
                  <w:rPrChange w:id="395" w:author="Aparecida Ferreira" w:date="2024-08-19T10:43:00Z">
                    <w:rPr>
                      <w:color w:val="000000"/>
                    </w:rPr>
                  </w:rPrChange>
                </w:rPr>
                <w:br/>
              </w:r>
              <w:r w:rsidRPr="00D209DB" w:rsidDel="0053042C">
                <w:rPr>
                  <w:rFonts w:ascii="Arial" w:hAnsi="Arial" w:cs="Arial"/>
                  <w:rPrChange w:id="396" w:author="Aparecida Ferreira" w:date="2024-08-19T10:43:00Z">
                    <w:rPr/>
                  </w:rPrChange>
                </w:rPr>
                <w:fldChar w:fldCharType="begin"/>
              </w:r>
              <w:r w:rsidRPr="00D209DB" w:rsidDel="0053042C">
                <w:rPr>
                  <w:rFonts w:ascii="Arial" w:hAnsi="Arial" w:cs="Arial"/>
                  <w:rPrChange w:id="397" w:author="Aparecida Ferreira" w:date="2024-08-19T10:43:00Z">
                    <w:rPr>
                      <w:rStyle w:val="LinkdaInternet"/>
                      <w:rFonts w:ascii="Arial" w:hAnsi="Arial" w:cs="Arial"/>
                    </w:rPr>
                  </w:rPrChange>
                </w:rPr>
                <w:delInstrText>HYPERLINK "https://www.unit.br/blog/melhores-sites-para-pesquisa-academica" \l "portal"</w:delInstrText>
              </w:r>
              <w:r w:rsidRPr="00D209DB" w:rsidDel="0053042C">
                <w:rPr>
                  <w:rFonts w:ascii="Arial" w:hAnsi="Arial" w:cs="Arial"/>
                  <w:rPrChange w:id="398"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399" w:author="Aparecida Ferreira" w:date="2024-08-19T10:43:00Z">
                    <w:rPr>
                      <w:rStyle w:val="LinkdaInternet"/>
                      <w:rFonts w:ascii="Arial" w:hAnsi="Arial" w:cs="Arial"/>
                      <w:color w:val="2D93EE"/>
                    </w:rPr>
                  </w:rPrChange>
                </w:rPr>
                <w:delText> Portal da CAPES</w:delText>
              </w:r>
              <w:r w:rsidRPr="00D209DB" w:rsidDel="0053042C">
                <w:rPr>
                  <w:rFonts w:ascii="Arial" w:hAnsi="Arial" w:cs="Arial"/>
                  <w:rPrChange w:id="400" w:author="Aparecida Ferreira" w:date="2024-08-19T10:43:00Z">
                    <w:rPr>
                      <w:rStyle w:val="LinkdaInternet"/>
                      <w:rFonts w:ascii="Arial" w:hAnsi="Arial" w:cs="Arial"/>
                    </w:rPr>
                  </w:rPrChange>
                </w:rPr>
                <w:fldChar w:fldCharType="end"/>
              </w:r>
              <w:r w:rsidRPr="00D209DB" w:rsidDel="0053042C">
                <w:rPr>
                  <w:rFonts w:ascii="Arial" w:hAnsi="Arial" w:cs="Arial"/>
                  <w:rPrChange w:id="401" w:author="Aparecida Ferreira" w:date="2024-08-19T10:43:00Z">
                    <w:rPr>
                      <w:color w:val="000000"/>
                    </w:rPr>
                  </w:rPrChange>
                </w:rPr>
                <w:br/>
              </w:r>
              <w:r w:rsidRPr="00D209DB" w:rsidDel="0053042C">
                <w:rPr>
                  <w:rFonts w:ascii="Arial" w:hAnsi="Arial" w:cs="Arial"/>
                  <w:rPrChange w:id="402" w:author="Aparecida Ferreira" w:date="2024-08-19T10:43:00Z">
                    <w:rPr/>
                  </w:rPrChange>
                </w:rPr>
                <w:fldChar w:fldCharType="begin"/>
              </w:r>
              <w:r w:rsidRPr="00D209DB" w:rsidDel="0053042C">
                <w:rPr>
                  <w:rFonts w:ascii="Arial" w:hAnsi="Arial" w:cs="Arial"/>
                  <w:rPrChange w:id="403" w:author="Aparecida Ferreira" w:date="2024-08-19T10:43:00Z">
                    <w:rPr>
                      <w:rStyle w:val="LinkdaInternet"/>
                      <w:rFonts w:ascii="Arial" w:hAnsi="Arial" w:cs="Arial"/>
                    </w:rPr>
                  </w:rPrChange>
                </w:rPr>
                <w:delInstrText>HYPERLINK "</w:delInstrText>
              </w:r>
              <w:r w:rsidRPr="00D209DB" w:rsidDel="0053042C">
                <w:rPr>
                  <w:rFonts w:ascii="Arial" w:hAnsi="Arial" w:cs="Arial"/>
                  <w:rPrChange w:id="404" w:author="Aparecida Ferreira" w:date="2024-08-19T10:43:00Z">
                    <w:rPr>
                      <w:rStyle w:val="LinkdaInternet"/>
                      <w:rFonts w:ascii="Arial" w:hAnsi="Arial" w:cs="Arial"/>
                    </w:rPr>
                  </w:rPrChange>
                </w:rPr>
                <w:delInstrText>https://www.unit.br/blog/melhores-sites-para-pesquisa-academica" \l "scielo"</w:delInstrText>
              </w:r>
              <w:r w:rsidRPr="00D209DB" w:rsidDel="0053042C">
                <w:rPr>
                  <w:rFonts w:ascii="Arial" w:hAnsi="Arial" w:cs="Arial"/>
                  <w:rPrChange w:id="405"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06" w:author="Aparecida Ferreira" w:date="2024-08-19T10:43:00Z">
                    <w:rPr>
                      <w:rStyle w:val="LinkdaInternet"/>
                      <w:rFonts w:ascii="Arial" w:hAnsi="Arial" w:cs="Arial"/>
                      <w:color w:val="2D93EE"/>
                    </w:rPr>
                  </w:rPrChange>
                </w:rPr>
                <w:delText> SciELO</w:delText>
              </w:r>
              <w:r w:rsidRPr="00D209DB" w:rsidDel="0053042C">
                <w:rPr>
                  <w:rFonts w:ascii="Arial" w:hAnsi="Arial" w:cs="Arial"/>
                  <w:rPrChange w:id="407" w:author="Aparecida Ferreira" w:date="2024-08-19T10:43:00Z">
                    <w:rPr>
                      <w:rStyle w:val="LinkdaInternet"/>
                      <w:rFonts w:ascii="Arial" w:hAnsi="Arial" w:cs="Arial"/>
                    </w:rPr>
                  </w:rPrChange>
                </w:rPr>
                <w:fldChar w:fldCharType="end"/>
              </w:r>
              <w:r w:rsidRPr="00D209DB" w:rsidDel="0053042C">
                <w:rPr>
                  <w:rFonts w:ascii="Arial" w:hAnsi="Arial" w:cs="Arial"/>
                  <w:rPrChange w:id="408" w:author="Aparecida Ferreira" w:date="2024-08-19T10:43:00Z">
                    <w:rPr>
                      <w:color w:val="000000"/>
                    </w:rPr>
                  </w:rPrChange>
                </w:rPr>
                <w:br/>
              </w:r>
              <w:r w:rsidRPr="00D209DB" w:rsidDel="0053042C">
                <w:rPr>
                  <w:rFonts w:ascii="Arial" w:hAnsi="Arial" w:cs="Arial"/>
                  <w:rPrChange w:id="409" w:author="Aparecida Ferreira" w:date="2024-08-19T10:43:00Z">
                    <w:rPr/>
                  </w:rPrChange>
                </w:rPr>
                <w:fldChar w:fldCharType="begin"/>
              </w:r>
              <w:r w:rsidRPr="00D209DB" w:rsidDel="0053042C">
                <w:rPr>
                  <w:rFonts w:ascii="Arial" w:hAnsi="Arial" w:cs="Arial"/>
                  <w:rPrChange w:id="410" w:author="Aparecida Ferreira" w:date="2024-08-19T10:43:00Z">
                    <w:rPr>
                      <w:rStyle w:val="LinkdaInternet"/>
                      <w:rFonts w:ascii="Arial" w:hAnsi="Arial" w:cs="Arial"/>
                    </w:rPr>
                  </w:rPrChange>
                </w:rPr>
                <w:delInstrText>HYPERLINK "https://www.unit.br/blog/melhores-sites-para-pesquisa-academica" \l "academia"</w:delInstrText>
              </w:r>
              <w:r w:rsidRPr="00D209DB" w:rsidDel="0053042C">
                <w:rPr>
                  <w:rFonts w:ascii="Arial" w:hAnsi="Arial" w:cs="Arial"/>
                  <w:rPrChange w:id="411"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12" w:author="Aparecida Ferreira" w:date="2024-08-19T10:43:00Z">
                    <w:rPr>
                      <w:rStyle w:val="LinkdaInternet"/>
                      <w:rFonts w:ascii="Arial" w:hAnsi="Arial" w:cs="Arial"/>
                      <w:color w:val="2D93EE"/>
                    </w:rPr>
                  </w:rPrChange>
                </w:rPr>
                <w:delText> Academia.Edu</w:delText>
              </w:r>
              <w:r w:rsidRPr="00D209DB" w:rsidDel="0053042C">
                <w:rPr>
                  <w:rFonts w:ascii="Arial" w:hAnsi="Arial" w:cs="Arial"/>
                  <w:rPrChange w:id="413" w:author="Aparecida Ferreira" w:date="2024-08-19T10:43:00Z">
                    <w:rPr>
                      <w:rStyle w:val="LinkdaInternet"/>
                      <w:rFonts w:ascii="Arial" w:hAnsi="Arial" w:cs="Arial"/>
                    </w:rPr>
                  </w:rPrChange>
                </w:rPr>
                <w:fldChar w:fldCharType="end"/>
              </w:r>
              <w:r w:rsidRPr="00D209DB" w:rsidDel="0053042C">
                <w:rPr>
                  <w:rFonts w:ascii="Arial" w:hAnsi="Arial" w:cs="Arial"/>
                  <w:rPrChange w:id="414" w:author="Aparecida Ferreira" w:date="2024-08-19T10:43:00Z">
                    <w:rPr>
                      <w:color w:val="000000"/>
                    </w:rPr>
                  </w:rPrChange>
                </w:rPr>
                <w:br/>
              </w:r>
              <w:r w:rsidRPr="00D209DB" w:rsidDel="0053042C">
                <w:rPr>
                  <w:rFonts w:ascii="Arial" w:hAnsi="Arial" w:cs="Arial"/>
                  <w:rPrChange w:id="415" w:author="Aparecida Ferreira" w:date="2024-08-19T10:43:00Z">
                    <w:rPr/>
                  </w:rPrChange>
                </w:rPr>
                <w:fldChar w:fldCharType="begin"/>
              </w:r>
              <w:r w:rsidRPr="00D209DB" w:rsidDel="0053042C">
                <w:rPr>
                  <w:rFonts w:ascii="Arial" w:hAnsi="Arial" w:cs="Arial"/>
                  <w:rPrChange w:id="416" w:author="Aparecida Ferreira" w:date="2024-08-19T10:43:00Z">
                    <w:rPr>
                      <w:rStyle w:val="LinkdaInternet"/>
                      <w:rFonts w:ascii="Arial" w:hAnsi="Arial" w:cs="Arial"/>
                    </w:rPr>
                  </w:rPrChange>
                </w:rPr>
                <w:delInstrText>HYPERLINK "https://www.unit.br/blog/melhores-sites-para-pesquis</w:delInstrText>
              </w:r>
              <w:r w:rsidRPr="00D209DB" w:rsidDel="0053042C">
                <w:rPr>
                  <w:rFonts w:ascii="Arial" w:hAnsi="Arial" w:cs="Arial"/>
                  <w:rPrChange w:id="417" w:author="Aparecida Ferreira" w:date="2024-08-19T10:43:00Z">
                    <w:rPr>
                      <w:rStyle w:val="LinkdaInternet"/>
                      <w:rFonts w:ascii="Arial" w:hAnsi="Arial" w:cs="Arial"/>
                    </w:rPr>
                  </w:rPrChange>
                </w:rPr>
                <w:delInstrText>a-academica" \l "bdtd"</w:delInstrText>
              </w:r>
              <w:r w:rsidRPr="00D209DB" w:rsidDel="0053042C">
                <w:rPr>
                  <w:rFonts w:ascii="Arial" w:hAnsi="Arial" w:cs="Arial"/>
                  <w:rPrChange w:id="418"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19" w:author="Aparecida Ferreira" w:date="2024-08-19T10:43:00Z">
                    <w:rPr>
                      <w:rStyle w:val="LinkdaInternet"/>
                      <w:rFonts w:ascii="Arial" w:hAnsi="Arial" w:cs="Arial"/>
                      <w:color w:val="2D93EE"/>
                    </w:rPr>
                  </w:rPrChange>
                </w:rPr>
                <w:delText> BDTD</w:delText>
              </w:r>
              <w:r w:rsidRPr="00D209DB" w:rsidDel="0053042C">
                <w:rPr>
                  <w:rFonts w:ascii="Arial" w:hAnsi="Arial" w:cs="Arial"/>
                  <w:rPrChange w:id="420" w:author="Aparecida Ferreira" w:date="2024-08-19T10:43:00Z">
                    <w:rPr>
                      <w:rStyle w:val="LinkdaInternet"/>
                      <w:rFonts w:ascii="Arial" w:hAnsi="Arial" w:cs="Arial"/>
                    </w:rPr>
                  </w:rPrChange>
                </w:rPr>
                <w:fldChar w:fldCharType="end"/>
              </w:r>
              <w:r w:rsidRPr="00D209DB" w:rsidDel="0053042C">
                <w:rPr>
                  <w:rFonts w:ascii="Arial" w:hAnsi="Arial" w:cs="Arial"/>
                  <w:rPrChange w:id="421" w:author="Aparecida Ferreira" w:date="2024-08-19T10:43:00Z">
                    <w:rPr>
                      <w:color w:val="000000"/>
                    </w:rPr>
                  </w:rPrChange>
                </w:rPr>
                <w:br/>
              </w:r>
              <w:r w:rsidRPr="00D209DB" w:rsidDel="0053042C">
                <w:rPr>
                  <w:rFonts w:ascii="Arial" w:hAnsi="Arial" w:cs="Arial"/>
                  <w:rPrChange w:id="422" w:author="Aparecida Ferreira" w:date="2024-08-19T10:43:00Z">
                    <w:rPr/>
                  </w:rPrChange>
                </w:rPr>
                <w:fldChar w:fldCharType="begin"/>
              </w:r>
              <w:r w:rsidRPr="00D209DB" w:rsidDel="0053042C">
                <w:rPr>
                  <w:rFonts w:ascii="Arial" w:hAnsi="Arial" w:cs="Arial"/>
                  <w:rPrChange w:id="423" w:author="Aparecida Ferreira" w:date="2024-08-19T10:43:00Z">
                    <w:rPr>
                      <w:rStyle w:val="LinkdaInternet"/>
                      <w:rFonts w:ascii="Arial" w:hAnsi="Arial" w:cs="Arial"/>
                    </w:rPr>
                  </w:rPrChange>
                </w:rPr>
                <w:delInstrText>HYPERLINK "https://www.unit.br/blog/melhores-sites-para-pesquisa-academica" \l "science"</w:delInstrText>
              </w:r>
              <w:r w:rsidRPr="00D209DB" w:rsidDel="0053042C">
                <w:rPr>
                  <w:rFonts w:ascii="Arial" w:hAnsi="Arial" w:cs="Arial"/>
                  <w:rPrChange w:id="424"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25" w:author="Aparecida Ferreira" w:date="2024-08-19T10:43:00Z">
                    <w:rPr>
                      <w:rStyle w:val="LinkdaInternet"/>
                      <w:rFonts w:ascii="Arial" w:hAnsi="Arial" w:cs="Arial"/>
                      <w:color w:val="2D93EE"/>
                    </w:rPr>
                  </w:rPrChange>
                </w:rPr>
                <w:delText> Science.gov</w:delText>
              </w:r>
              <w:r w:rsidRPr="00D209DB" w:rsidDel="0053042C">
                <w:rPr>
                  <w:rFonts w:ascii="Arial" w:hAnsi="Arial" w:cs="Arial"/>
                  <w:rPrChange w:id="426" w:author="Aparecida Ferreira" w:date="2024-08-19T10:43:00Z">
                    <w:rPr>
                      <w:rStyle w:val="LinkdaInternet"/>
                      <w:rFonts w:ascii="Arial" w:hAnsi="Arial" w:cs="Arial"/>
                    </w:rPr>
                  </w:rPrChange>
                </w:rPr>
                <w:fldChar w:fldCharType="end"/>
              </w:r>
              <w:r w:rsidRPr="00D209DB" w:rsidDel="0053042C">
                <w:rPr>
                  <w:rFonts w:ascii="Arial" w:hAnsi="Arial" w:cs="Arial"/>
                  <w:rPrChange w:id="427" w:author="Aparecida Ferreira" w:date="2024-08-19T10:43:00Z">
                    <w:rPr>
                      <w:color w:val="000000"/>
                    </w:rPr>
                  </w:rPrChange>
                </w:rPr>
                <w:br/>
              </w:r>
              <w:r w:rsidRPr="00D209DB" w:rsidDel="0053042C">
                <w:rPr>
                  <w:rFonts w:ascii="Arial" w:hAnsi="Arial" w:cs="Arial"/>
                  <w:rPrChange w:id="428" w:author="Aparecida Ferreira" w:date="2024-08-19T10:43:00Z">
                    <w:rPr/>
                  </w:rPrChange>
                </w:rPr>
                <w:fldChar w:fldCharType="begin"/>
              </w:r>
              <w:r w:rsidRPr="00D209DB" w:rsidDel="0053042C">
                <w:rPr>
                  <w:rFonts w:ascii="Arial" w:hAnsi="Arial" w:cs="Arial"/>
                  <w:rPrChange w:id="429" w:author="Aparecida Ferreira" w:date="2024-08-19T10:43:00Z">
                    <w:rPr>
                      <w:rStyle w:val="LinkdaInternet"/>
                      <w:rFonts w:ascii="Arial" w:hAnsi="Arial" w:cs="Arial"/>
                    </w:rPr>
                  </w:rPrChange>
                </w:rPr>
                <w:delInstrText>HYPERLINK "https://www.unit.br/blog/melhores-sites-para-pesquisa-academica" \l "eric"</w:delInstrText>
              </w:r>
              <w:r w:rsidRPr="00D209DB" w:rsidDel="0053042C">
                <w:rPr>
                  <w:rFonts w:ascii="Arial" w:hAnsi="Arial" w:cs="Arial"/>
                  <w:rPrChange w:id="430"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31" w:author="Aparecida Ferreira" w:date="2024-08-19T10:43:00Z">
                    <w:rPr>
                      <w:rStyle w:val="LinkdaInternet"/>
                      <w:rFonts w:ascii="Arial" w:hAnsi="Arial" w:cs="Arial"/>
                      <w:color w:val="2D93EE"/>
                    </w:rPr>
                  </w:rPrChange>
                </w:rPr>
                <w:delText> Eric</w:delText>
              </w:r>
              <w:r w:rsidRPr="00D209DB" w:rsidDel="0053042C">
                <w:rPr>
                  <w:rFonts w:ascii="Arial" w:hAnsi="Arial" w:cs="Arial"/>
                  <w:rPrChange w:id="432" w:author="Aparecida Ferreira" w:date="2024-08-19T10:43:00Z">
                    <w:rPr>
                      <w:rStyle w:val="LinkdaInternet"/>
                      <w:rFonts w:ascii="Arial" w:hAnsi="Arial" w:cs="Arial"/>
                    </w:rPr>
                  </w:rPrChange>
                </w:rPr>
                <w:fldChar w:fldCharType="end"/>
              </w:r>
              <w:r w:rsidRPr="00D209DB" w:rsidDel="0053042C">
                <w:rPr>
                  <w:rFonts w:ascii="Arial" w:hAnsi="Arial" w:cs="Arial"/>
                  <w:rPrChange w:id="433" w:author="Aparecida Ferreira" w:date="2024-08-19T10:43:00Z">
                    <w:rPr>
                      <w:color w:val="000000"/>
                    </w:rPr>
                  </w:rPrChange>
                </w:rPr>
                <w:br/>
              </w:r>
              <w:r w:rsidRPr="00D209DB" w:rsidDel="0053042C">
                <w:rPr>
                  <w:rFonts w:ascii="Arial" w:hAnsi="Arial" w:cs="Arial"/>
                  <w:rPrChange w:id="434" w:author="Aparecida Ferreira" w:date="2024-08-19T10:43:00Z">
                    <w:rPr/>
                  </w:rPrChange>
                </w:rPr>
                <w:fldChar w:fldCharType="begin"/>
              </w:r>
              <w:r w:rsidRPr="00D209DB" w:rsidDel="0053042C">
                <w:rPr>
                  <w:rFonts w:ascii="Arial" w:hAnsi="Arial" w:cs="Arial"/>
                  <w:rPrChange w:id="435" w:author="Aparecida Ferreira" w:date="2024-08-19T10:43:00Z">
                    <w:rPr>
                      <w:rStyle w:val="LinkdaInternet"/>
                      <w:rFonts w:ascii="Arial" w:hAnsi="Arial" w:cs="Arial"/>
                    </w:rPr>
                  </w:rPrChange>
                </w:rPr>
                <w:delInstrText>HYPERLINK "https://www.unit</w:delInstrText>
              </w:r>
              <w:r w:rsidRPr="00D209DB" w:rsidDel="0053042C">
                <w:rPr>
                  <w:rFonts w:ascii="Arial" w:hAnsi="Arial" w:cs="Arial"/>
                  <w:rPrChange w:id="436" w:author="Aparecida Ferreira" w:date="2024-08-19T10:43:00Z">
                    <w:rPr>
                      <w:rStyle w:val="LinkdaInternet"/>
                      <w:rFonts w:ascii="Arial" w:hAnsi="Arial" w:cs="Arial"/>
                    </w:rPr>
                  </w:rPrChange>
                </w:rPr>
                <w:delInstrText>.br/blog/melhores-sites-para-pesquisa-academica" \l "e-journals"</w:delInstrText>
              </w:r>
              <w:r w:rsidRPr="00D209DB" w:rsidDel="0053042C">
                <w:rPr>
                  <w:rFonts w:ascii="Arial" w:hAnsi="Arial" w:cs="Arial"/>
                  <w:rPrChange w:id="437"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38" w:author="Aparecida Ferreira" w:date="2024-08-19T10:43:00Z">
                    <w:rPr>
                      <w:rStyle w:val="LinkdaInternet"/>
                      <w:rFonts w:ascii="Arial" w:hAnsi="Arial" w:cs="Arial"/>
                      <w:color w:val="2D93EE"/>
                    </w:rPr>
                  </w:rPrChange>
                </w:rPr>
                <w:delText> E-Journals</w:delText>
              </w:r>
              <w:r w:rsidRPr="00D209DB" w:rsidDel="0053042C">
                <w:rPr>
                  <w:rFonts w:ascii="Arial" w:hAnsi="Arial" w:cs="Arial"/>
                  <w:rPrChange w:id="439" w:author="Aparecida Ferreira" w:date="2024-08-19T10:43:00Z">
                    <w:rPr>
                      <w:rStyle w:val="LinkdaInternet"/>
                      <w:rFonts w:ascii="Arial" w:hAnsi="Arial" w:cs="Arial"/>
                    </w:rPr>
                  </w:rPrChange>
                </w:rPr>
                <w:fldChar w:fldCharType="end"/>
              </w:r>
              <w:r w:rsidRPr="00D209DB" w:rsidDel="0053042C">
                <w:rPr>
                  <w:rFonts w:ascii="Arial" w:hAnsi="Arial" w:cs="Arial"/>
                  <w:rPrChange w:id="440" w:author="Aparecida Ferreira" w:date="2024-08-19T10:43:00Z">
                    <w:rPr>
                      <w:color w:val="000000"/>
                    </w:rPr>
                  </w:rPrChange>
                </w:rPr>
                <w:br/>
              </w:r>
              <w:r w:rsidRPr="00D209DB" w:rsidDel="0053042C">
                <w:rPr>
                  <w:rFonts w:ascii="Arial" w:hAnsi="Arial" w:cs="Arial"/>
                  <w:rPrChange w:id="441" w:author="Aparecida Ferreira" w:date="2024-08-19T10:43:00Z">
                    <w:rPr/>
                  </w:rPrChange>
                </w:rPr>
                <w:fldChar w:fldCharType="begin"/>
              </w:r>
              <w:r w:rsidRPr="00D209DB" w:rsidDel="0053042C">
                <w:rPr>
                  <w:rFonts w:ascii="Arial" w:hAnsi="Arial" w:cs="Arial"/>
                  <w:rPrChange w:id="442" w:author="Aparecida Ferreira" w:date="2024-08-19T10:43:00Z">
                    <w:rPr>
                      <w:rStyle w:val="LinkdaInternet"/>
                      <w:rFonts w:ascii="Arial" w:hAnsi="Arial" w:cs="Arial"/>
                    </w:rPr>
                  </w:rPrChange>
                </w:rPr>
                <w:delInstrText>HYPERLINK "https://www.unit.br/blog/melhores-sites-para-pesquisa-academica" \l "redalyc"</w:delInstrText>
              </w:r>
              <w:r w:rsidRPr="00D209DB" w:rsidDel="0053042C">
                <w:rPr>
                  <w:rFonts w:ascii="Arial" w:hAnsi="Arial" w:cs="Arial"/>
                  <w:rPrChange w:id="443" w:author="Aparecida Ferreira" w:date="2024-08-19T10:43:00Z">
                    <w:rPr>
                      <w:rStyle w:val="LinkdaInternet"/>
                      <w:rFonts w:ascii="Arial" w:hAnsi="Arial" w:cs="Arial"/>
                    </w:rPr>
                  </w:rPrChange>
                </w:rPr>
                <w:fldChar w:fldCharType="separate"/>
              </w:r>
              <w:r w:rsidRPr="00D209DB" w:rsidDel="0053042C">
                <w:rPr>
                  <w:rStyle w:val="Hyperlink"/>
                  <w:rFonts w:ascii="Arial" w:hAnsi="Arial" w:cs="Arial"/>
                  <w:rPrChange w:id="444" w:author="Aparecida Ferreira" w:date="2024-08-19T10:43:00Z">
                    <w:rPr>
                      <w:rStyle w:val="LinkdaInternet"/>
                      <w:rFonts w:ascii="Arial" w:hAnsi="Arial" w:cs="Arial"/>
                      <w:color w:val="2D93EE"/>
                    </w:rPr>
                  </w:rPrChange>
                </w:rPr>
                <w:delText> Redalyc</w:delText>
              </w:r>
              <w:r w:rsidRPr="00D209DB" w:rsidDel="0053042C">
                <w:rPr>
                  <w:rFonts w:ascii="Arial" w:hAnsi="Arial" w:cs="Arial"/>
                  <w:rPrChange w:id="445" w:author="Aparecida Ferreira" w:date="2024-08-19T10:43:00Z">
                    <w:rPr>
                      <w:rStyle w:val="LinkdaInternet"/>
                      <w:rFonts w:ascii="Arial" w:hAnsi="Arial" w:cs="Arial"/>
                    </w:rPr>
                  </w:rPrChange>
                </w:rPr>
                <w:fldChar w:fldCharType="end"/>
              </w:r>
              <w:r w:rsidRPr="00D209DB" w:rsidDel="0053042C">
                <w:rPr>
                  <w:rFonts w:ascii="Arial" w:hAnsi="Arial" w:cs="Arial"/>
                  <w:rPrChange w:id="446" w:author="Aparecida Ferreira" w:date="2024-08-19T10:43:00Z">
                    <w:rPr>
                      <w:color w:val="000000"/>
                      <w:shd w:val="clear" w:color="auto" w:fill="F5F5F5"/>
                    </w:rPr>
                  </w:rPrChange>
                </w:rPr>
                <w:delText> </w:delText>
              </w:r>
            </w:del>
          </w:p>
        </w:tc>
      </w:tr>
    </w:tbl>
    <w:p w14:paraId="3FC7B7D9" w14:textId="77777777" w:rsidR="007E44BE" w:rsidRPr="0053042C" w:rsidRDefault="007E44BE" w:rsidP="0053042C">
      <w:pPr>
        <w:rPr>
          <w:rPrChange w:id="447" w:author="Aparecida Ferreira" w:date="2024-08-19T09:36:00Z">
            <w:rPr/>
          </w:rPrChange>
        </w:rPr>
        <w:pPrChange w:id="448" w:author="Aparecida Ferreira" w:date="2024-08-19T09:36:00Z">
          <w:pPr/>
        </w:pPrChange>
      </w:pPr>
    </w:p>
    <w:p w14:paraId="6BE4E788" w14:textId="77777777" w:rsidR="007E44BE" w:rsidRDefault="007E44BE">
      <w:pPr>
        <w:rPr>
          <w:rFonts w:ascii="Arial" w:eastAsia="Arial" w:hAnsi="Arial" w:cs="Arial"/>
        </w:rPr>
      </w:pPr>
    </w:p>
    <w:p w14:paraId="4793353B" w14:textId="77777777" w:rsidR="007E44BE" w:rsidRDefault="007E44BE">
      <w:pPr>
        <w:rPr>
          <w:rFonts w:ascii="Arial" w:eastAsia="Arial" w:hAnsi="Arial" w:cs="Arial"/>
        </w:rPr>
      </w:pPr>
    </w:p>
    <w:p w14:paraId="756DF6C4" w14:textId="77777777" w:rsidR="007E44BE" w:rsidRDefault="007E44BE">
      <w:pPr>
        <w:rPr>
          <w:ins w:id="449" w:author="Aparecida Ferreira" w:date="2024-08-19T10:44:00Z"/>
          <w:rFonts w:ascii="Arial" w:eastAsia="Arial" w:hAnsi="Arial" w:cs="Arial"/>
        </w:rPr>
      </w:pPr>
    </w:p>
    <w:p w14:paraId="16A0B158" w14:textId="77777777" w:rsidR="00EB68A3" w:rsidRDefault="00EB68A3">
      <w:pPr>
        <w:rPr>
          <w:ins w:id="450" w:author="Aparecida Ferreira" w:date="2024-08-19T10:44:00Z"/>
          <w:rFonts w:ascii="Arial" w:eastAsia="Arial" w:hAnsi="Arial" w:cs="Arial"/>
        </w:rPr>
      </w:pPr>
    </w:p>
    <w:p w14:paraId="2DC0456D" w14:textId="77777777" w:rsidR="00EB68A3" w:rsidRDefault="00EB68A3">
      <w:pPr>
        <w:rPr>
          <w:ins w:id="451" w:author="Aparecida Ferreira" w:date="2024-08-19T10:44:00Z"/>
          <w:rFonts w:ascii="Arial" w:eastAsia="Arial" w:hAnsi="Arial" w:cs="Arial"/>
        </w:rPr>
      </w:pPr>
    </w:p>
    <w:p w14:paraId="443432E0" w14:textId="77777777" w:rsidR="00EB68A3" w:rsidRDefault="00EB68A3">
      <w:pPr>
        <w:rPr>
          <w:ins w:id="452" w:author="Aparecida Ferreira" w:date="2024-08-19T10:44:00Z"/>
          <w:rFonts w:ascii="Arial" w:eastAsia="Arial" w:hAnsi="Arial" w:cs="Arial"/>
        </w:rPr>
      </w:pPr>
    </w:p>
    <w:p w14:paraId="219091C5" w14:textId="77777777" w:rsidR="00EB68A3" w:rsidRDefault="00EB68A3">
      <w:pPr>
        <w:rPr>
          <w:ins w:id="453" w:author="Aparecida Ferreira" w:date="2024-08-19T10:45:00Z"/>
          <w:rFonts w:ascii="Arial" w:eastAsia="Arial" w:hAnsi="Arial" w:cs="Arial"/>
        </w:rPr>
      </w:pPr>
    </w:p>
    <w:p w14:paraId="4234F69A" w14:textId="77777777" w:rsidR="00EB68A3" w:rsidRDefault="00EB68A3">
      <w:pPr>
        <w:rPr>
          <w:ins w:id="454" w:author="Aparecida Ferreira" w:date="2024-08-19T10:45:00Z"/>
          <w:rFonts w:ascii="Arial" w:eastAsia="Arial" w:hAnsi="Arial" w:cs="Arial"/>
        </w:rPr>
      </w:pPr>
    </w:p>
    <w:p w14:paraId="04E54917" w14:textId="77777777" w:rsidR="00EB68A3" w:rsidRDefault="00EB68A3">
      <w:pPr>
        <w:rPr>
          <w:rFonts w:ascii="Arial" w:eastAsia="Arial" w:hAnsi="Arial" w:cs="Arial"/>
        </w:rPr>
      </w:pPr>
    </w:p>
    <w:p w14:paraId="6B31B458" w14:textId="77777777" w:rsidR="007E44BE" w:rsidRDefault="007E44BE">
      <w:pPr>
        <w:rPr>
          <w:rFonts w:ascii="Arial" w:eastAsia="Arial" w:hAnsi="Arial" w:cs="Arial"/>
        </w:rPr>
      </w:pPr>
    </w:p>
    <w:p w14:paraId="6CE08EA0" w14:textId="77777777" w:rsidR="007E44BE" w:rsidDel="00D209DB" w:rsidRDefault="007E44BE">
      <w:pPr>
        <w:rPr>
          <w:del w:id="455" w:author="Aparecida Ferreira" w:date="2024-08-19T10:43:00Z"/>
          <w:rFonts w:ascii="Arial" w:eastAsia="Arial" w:hAnsi="Arial" w:cs="Arial"/>
        </w:rPr>
      </w:pPr>
    </w:p>
    <w:p w14:paraId="7DCC774C" w14:textId="77777777" w:rsidR="007E44BE" w:rsidDel="00D209DB" w:rsidRDefault="007E44BE">
      <w:pPr>
        <w:rPr>
          <w:del w:id="456" w:author="Aparecida Ferreira" w:date="2024-08-19T10:43:00Z"/>
          <w:rFonts w:ascii="Arial" w:eastAsia="Arial" w:hAnsi="Arial" w:cs="Arial"/>
        </w:rPr>
      </w:pPr>
    </w:p>
    <w:p w14:paraId="2809A376" w14:textId="77777777" w:rsidR="007E44BE" w:rsidDel="00D209DB" w:rsidRDefault="007E44BE">
      <w:pPr>
        <w:rPr>
          <w:del w:id="457" w:author="Aparecida Ferreira" w:date="2024-08-19T10:43:00Z"/>
          <w:rFonts w:ascii="Arial" w:eastAsia="Arial" w:hAnsi="Arial" w:cs="Arial"/>
        </w:rPr>
      </w:pPr>
    </w:p>
    <w:p w14:paraId="14D09B4B" w14:textId="77777777" w:rsidR="007E44BE" w:rsidDel="00D209DB" w:rsidRDefault="007E44BE">
      <w:pPr>
        <w:rPr>
          <w:del w:id="458" w:author="Aparecida Ferreira" w:date="2024-08-19T10:43:00Z"/>
          <w:rFonts w:ascii="Arial" w:eastAsia="Arial" w:hAnsi="Arial" w:cs="Arial"/>
        </w:rPr>
      </w:pPr>
    </w:p>
    <w:p w14:paraId="21E25348" w14:textId="77777777" w:rsidR="007E44BE" w:rsidDel="00D209DB" w:rsidRDefault="007E44BE">
      <w:pPr>
        <w:rPr>
          <w:del w:id="459" w:author="Aparecida Ferreira" w:date="2024-08-19T10:43:00Z"/>
          <w:rFonts w:ascii="Arial" w:eastAsia="Arial" w:hAnsi="Arial" w:cs="Arial"/>
        </w:rPr>
      </w:pPr>
    </w:p>
    <w:p w14:paraId="02A1AC21" w14:textId="77777777" w:rsidR="007E44BE" w:rsidDel="00D209DB" w:rsidRDefault="007E44BE">
      <w:pPr>
        <w:rPr>
          <w:del w:id="460" w:author="Aparecida Ferreira" w:date="2024-08-19T10:43:00Z"/>
          <w:rFonts w:ascii="Arial" w:eastAsia="Arial" w:hAnsi="Arial" w:cs="Arial"/>
        </w:rPr>
      </w:pPr>
    </w:p>
    <w:p w14:paraId="0F551F98" w14:textId="77777777" w:rsidR="007E44BE" w:rsidDel="00D209DB" w:rsidRDefault="007E44BE">
      <w:pPr>
        <w:rPr>
          <w:del w:id="461" w:author="Aparecida Ferreira" w:date="2024-08-19T10:43:00Z"/>
          <w:rFonts w:ascii="Arial" w:eastAsia="Arial" w:hAnsi="Arial" w:cs="Arial"/>
        </w:rPr>
      </w:pPr>
    </w:p>
    <w:p w14:paraId="4FA9C723" w14:textId="77777777" w:rsidR="007E44BE" w:rsidDel="00D209DB" w:rsidRDefault="007E44BE">
      <w:pPr>
        <w:rPr>
          <w:del w:id="462" w:author="Aparecida Ferreira" w:date="2024-08-19T10:43:00Z"/>
          <w:rFonts w:ascii="Arial" w:eastAsia="Arial" w:hAnsi="Arial" w:cs="Arial"/>
        </w:rPr>
      </w:pPr>
    </w:p>
    <w:p w14:paraId="3F496E0B" w14:textId="77777777" w:rsidR="007E44BE" w:rsidDel="00D209DB" w:rsidRDefault="007E44BE">
      <w:pPr>
        <w:rPr>
          <w:del w:id="463" w:author="Aparecida Ferreira" w:date="2024-08-19T10:43:00Z"/>
          <w:rFonts w:ascii="Arial" w:eastAsia="Arial" w:hAnsi="Arial" w:cs="Arial"/>
        </w:rPr>
      </w:pPr>
    </w:p>
    <w:p w14:paraId="7F0F7E26" w14:textId="77777777" w:rsidR="007E44BE" w:rsidDel="00D209DB" w:rsidRDefault="007E44BE">
      <w:pPr>
        <w:rPr>
          <w:del w:id="464" w:author="Aparecida Ferreira" w:date="2024-08-19T10:43:00Z"/>
          <w:rFonts w:ascii="Arial" w:eastAsia="Arial" w:hAnsi="Arial" w:cs="Arial"/>
        </w:rPr>
      </w:pPr>
    </w:p>
    <w:p w14:paraId="10677610" w14:textId="77777777" w:rsidR="007E44BE" w:rsidDel="00D209DB" w:rsidRDefault="007E44BE">
      <w:pPr>
        <w:rPr>
          <w:del w:id="465" w:author="Aparecida Ferreira" w:date="2024-08-19T10:43:00Z"/>
          <w:rFonts w:ascii="Arial" w:eastAsia="Arial" w:hAnsi="Arial" w:cs="Arial"/>
        </w:rPr>
      </w:pPr>
    </w:p>
    <w:p w14:paraId="6C28F9D5" w14:textId="77777777" w:rsidR="007E44BE" w:rsidDel="00D209DB" w:rsidRDefault="007E44BE">
      <w:pPr>
        <w:rPr>
          <w:del w:id="466" w:author="Aparecida Ferreira" w:date="2024-08-19T10:43:00Z"/>
          <w:rFonts w:ascii="Arial" w:eastAsia="Arial" w:hAnsi="Arial" w:cs="Arial"/>
        </w:rPr>
      </w:pPr>
    </w:p>
    <w:p w14:paraId="7B055F27" w14:textId="77777777" w:rsidR="007E44BE" w:rsidDel="00D209DB" w:rsidRDefault="007E44BE">
      <w:pPr>
        <w:rPr>
          <w:del w:id="467" w:author="Aparecida Ferreira" w:date="2024-08-19T10:43:00Z"/>
          <w:rFonts w:ascii="Arial" w:eastAsia="Arial" w:hAnsi="Arial" w:cs="Arial"/>
        </w:rPr>
      </w:pPr>
    </w:p>
    <w:p w14:paraId="18206843" w14:textId="77777777" w:rsidR="007E44BE" w:rsidRDefault="00634B66">
      <w:pPr>
        <w:rPr>
          <w:rFonts w:ascii="Arial" w:hAnsi="Arial" w:cs="Arial"/>
        </w:rPr>
      </w:pPr>
      <w:r>
        <w:rPr>
          <w:rFonts w:ascii="Arial" w:eastAsia="Arial" w:hAnsi="Arial" w:cs="Arial"/>
        </w:rPr>
        <w:t xml:space="preserve"> </w:t>
      </w:r>
      <w:r>
        <w:rPr>
          <w:rFonts w:ascii="Arial" w:hAnsi="Arial" w:cs="Arial"/>
        </w:rPr>
        <w:t>CRONOGRAMA DE ATIVIDADES</w:t>
      </w:r>
    </w:p>
    <w:p w14:paraId="2E4C8704" w14:textId="77777777" w:rsidR="007E44BE" w:rsidRDefault="00634B66">
      <w:pPr>
        <w:rPr>
          <w:rFonts w:ascii="Arial" w:hAnsi="Arial" w:cs="Arial"/>
        </w:rPr>
      </w:pPr>
      <w:r>
        <w:rPr>
          <w:noProof/>
          <w:lang w:eastAsia="pt-BR"/>
        </w:rPr>
        <w:drawing>
          <wp:inline distT="0" distB="0" distL="0" distR="0" wp14:anchorId="68FE9492" wp14:editId="0996A266">
            <wp:extent cx="5760085" cy="5294630"/>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1"/>
                    <a:stretch>
                      <a:fillRect/>
                    </a:stretch>
                  </pic:blipFill>
                  <pic:spPr bwMode="auto">
                    <a:xfrm>
                      <a:off x="0" y="0"/>
                      <a:ext cx="5760085" cy="5294630"/>
                    </a:xfrm>
                    <a:prstGeom prst="rect">
                      <a:avLst/>
                    </a:prstGeom>
                  </pic:spPr>
                </pic:pic>
              </a:graphicData>
            </a:graphic>
          </wp:inline>
        </w:drawing>
      </w:r>
    </w:p>
    <w:tbl>
      <w:tblPr>
        <w:tblW w:w="8985" w:type="dxa"/>
        <w:jc w:val="right"/>
        <w:tblLook w:val="04A0" w:firstRow="1" w:lastRow="0" w:firstColumn="1" w:lastColumn="0" w:noHBand="0" w:noVBand="1"/>
      </w:tblPr>
      <w:tblGrid>
        <w:gridCol w:w="4755"/>
        <w:gridCol w:w="2485"/>
        <w:gridCol w:w="1745"/>
      </w:tblGrid>
      <w:tr w:rsidR="007E44BE" w14:paraId="5B521B3B" w14:textId="77777777">
        <w:trPr>
          <w:jc w:val="right"/>
        </w:trPr>
        <w:tc>
          <w:tcPr>
            <w:tcW w:w="4755" w:type="dxa"/>
            <w:tcBorders>
              <w:top w:val="single" w:sz="4" w:space="0" w:color="000000"/>
              <w:left w:val="single" w:sz="4" w:space="0" w:color="000000"/>
              <w:bottom w:val="single" w:sz="4" w:space="0" w:color="000000"/>
            </w:tcBorders>
            <w:shd w:val="clear" w:color="auto" w:fill="auto"/>
          </w:tcPr>
          <w:p w14:paraId="48E47287" w14:textId="77777777" w:rsidR="007E44BE" w:rsidRDefault="00634B66">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shd w:val="clear" w:color="auto" w:fill="auto"/>
          </w:tcPr>
          <w:p w14:paraId="7F0A8938" w14:textId="77777777" w:rsidR="007E44BE" w:rsidRDefault="00634B66">
            <w:pPr>
              <w:rPr>
                <w:rFonts w:ascii="Arial" w:hAnsi="Arial" w:cs="Arial"/>
              </w:rPr>
            </w:pPr>
            <w:proofErr w:type="gramStart"/>
            <w:r>
              <w:rPr>
                <w:rFonts w:ascii="Arial" w:hAnsi="Arial" w:cs="Arial"/>
                <w:b/>
                <w:bCs/>
              </w:rPr>
              <w:t>Professor(</w:t>
            </w:r>
            <w:proofErr w:type="gramEnd"/>
            <w:r>
              <w:rPr>
                <w:rFonts w:ascii="Arial" w:hAnsi="Arial" w:cs="Arial"/>
                <w:b/>
                <w:bCs/>
              </w:rPr>
              <w:t>a)</w:t>
            </w:r>
          </w:p>
        </w:tc>
        <w:tc>
          <w:tcPr>
            <w:tcW w:w="1745" w:type="dxa"/>
            <w:tcBorders>
              <w:top w:val="single" w:sz="4" w:space="0" w:color="000000"/>
              <w:left w:val="single" w:sz="4" w:space="0" w:color="000000"/>
              <w:bottom w:val="single" w:sz="4" w:space="0" w:color="000000"/>
              <w:right w:val="single" w:sz="4" w:space="0" w:color="000000"/>
            </w:tcBorders>
            <w:shd w:val="clear" w:color="auto" w:fill="auto"/>
          </w:tcPr>
          <w:p w14:paraId="523F23ED" w14:textId="77777777" w:rsidR="007E44BE" w:rsidRDefault="00634B66">
            <w:pPr>
              <w:rPr>
                <w:rFonts w:ascii="Arial" w:hAnsi="Arial" w:cs="Arial"/>
              </w:rPr>
            </w:pPr>
            <w:r>
              <w:rPr>
                <w:rFonts w:ascii="Arial" w:hAnsi="Arial" w:cs="Arial"/>
                <w:b/>
                <w:bCs/>
              </w:rPr>
              <w:t>Data</w:t>
            </w:r>
          </w:p>
        </w:tc>
      </w:tr>
      <w:tr w:rsidR="007E44BE" w14:paraId="2A9232BE" w14:textId="77777777">
        <w:trPr>
          <w:jc w:val="right"/>
        </w:trPr>
        <w:tc>
          <w:tcPr>
            <w:tcW w:w="4755" w:type="dxa"/>
            <w:tcBorders>
              <w:top w:val="single" w:sz="4" w:space="0" w:color="000000"/>
              <w:left w:val="single" w:sz="4" w:space="0" w:color="000000"/>
              <w:bottom w:val="single" w:sz="4" w:space="0" w:color="000000"/>
            </w:tcBorders>
            <w:shd w:val="clear" w:color="auto" w:fill="auto"/>
          </w:tcPr>
          <w:p w14:paraId="77EB81FE" w14:textId="77777777" w:rsidR="007E44BE" w:rsidRDefault="00634B66">
            <w:pPr>
              <w:rPr>
                <w:rFonts w:ascii="Arial" w:hAnsi="Arial" w:cs="Arial"/>
              </w:rPr>
            </w:pPr>
            <w:r>
              <w:rPr>
                <w:rFonts w:ascii="Arial" w:hAnsi="Arial" w:cs="Arial"/>
              </w:rPr>
              <w:t>Análise de projetos e sistemas:</w:t>
            </w:r>
          </w:p>
          <w:p w14:paraId="20E6EC21" w14:textId="77777777" w:rsidR="007E44BE" w:rsidRDefault="00634B66">
            <w:pPr>
              <w:rPr>
                <w:rFonts w:ascii="Arial" w:hAnsi="Arial" w:cs="Arial"/>
              </w:rPr>
            </w:pPr>
            <w:r>
              <w:rPr>
                <w:rFonts w:ascii="Arial" w:hAnsi="Arial" w:cs="Arial"/>
              </w:rPr>
              <w:t>Banco de dados:</w:t>
            </w:r>
          </w:p>
          <w:p w14:paraId="55FD7565" w14:textId="77777777" w:rsidR="007E44BE" w:rsidRDefault="00634B66">
            <w:pPr>
              <w:rPr>
                <w:rFonts w:ascii="Arial" w:hAnsi="Arial" w:cs="Arial"/>
              </w:rPr>
            </w:pPr>
            <w:r>
              <w:rPr>
                <w:rFonts w:ascii="Arial" w:hAnsi="Arial" w:cs="Arial"/>
              </w:rPr>
              <w:t>Web design:</w:t>
            </w:r>
          </w:p>
          <w:p w14:paraId="778D8180" w14:textId="77777777" w:rsidR="007E44BE" w:rsidRDefault="007E44BE">
            <w:pPr>
              <w:snapToGrid w:val="0"/>
              <w:rPr>
                <w:rFonts w:ascii="Arial" w:hAnsi="Arial" w:cs="Arial"/>
                <w:b/>
                <w:bCs/>
              </w:rPr>
            </w:pPr>
          </w:p>
        </w:tc>
        <w:tc>
          <w:tcPr>
            <w:tcW w:w="2485" w:type="dxa"/>
            <w:tcBorders>
              <w:top w:val="single" w:sz="4" w:space="0" w:color="000000"/>
              <w:left w:val="single" w:sz="4" w:space="0" w:color="000000"/>
              <w:bottom w:val="single" w:sz="4" w:space="0" w:color="000000"/>
            </w:tcBorders>
            <w:shd w:val="clear" w:color="auto" w:fill="auto"/>
          </w:tcPr>
          <w:p w14:paraId="0AADF53A" w14:textId="77777777" w:rsidR="007E44BE" w:rsidRDefault="00634B66">
            <w:pPr>
              <w:snapToGrid w:val="0"/>
              <w:rPr>
                <w:rFonts w:ascii="Arial" w:hAnsi="Arial" w:cs="Arial"/>
                <w:b/>
                <w:bCs/>
              </w:rPr>
            </w:pPr>
            <w:r>
              <w:rPr>
                <w:rFonts w:ascii="Arial" w:hAnsi="Arial" w:cs="Arial"/>
                <w:b/>
                <w:bCs/>
              </w:rPr>
              <w:t>Aparecida</w:t>
            </w:r>
          </w:p>
          <w:p w14:paraId="4EA570EF" w14:textId="77777777" w:rsidR="007E44BE" w:rsidRDefault="00634B66">
            <w:pPr>
              <w:snapToGrid w:val="0"/>
              <w:rPr>
                <w:rFonts w:ascii="Arial" w:hAnsi="Arial" w:cs="Arial"/>
                <w:b/>
                <w:bCs/>
              </w:rPr>
            </w:pPr>
            <w:r>
              <w:rPr>
                <w:rFonts w:ascii="Arial" w:hAnsi="Arial" w:cs="Arial"/>
                <w:b/>
                <w:bCs/>
              </w:rPr>
              <w:t>Célia</w:t>
            </w:r>
          </w:p>
          <w:p w14:paraId="3BEA69E0" w14:textId="77777777" w:rsidR="007E44BE" w:rsidRDefault="00634B66">
            <w:pPr>
              <w:snapToGrid w:val="0"/>
              <w:rPr>
                <w:rFonts w:ascii="Arial" w:hAnsi="Arial" w:cs="Arial"/>
                <w:b/>
                <w:bCs/>
              </w:rPr>
            </w:pPr>
            <w:r>
              <w:rPr>
                <w:rFonts w:ascii="Arial" w:hAnsi="Arial" w:cs="Arial"/>
                <w:b/>
                <w:bCs/>
              </w:rPr>
              <w:t>Reinaldo</w:t>
            </w:r>
          </w:p>
        </w:tc>
        <w:tc>
          <w:tcPr>
            <w:tcW w:w="1745" w:type="dxa"/>
            <w:tcBorders>
              <w:top w:val="single" w:sz="4" w:space="0" w:color="000000"/>
              <w:left w:val="single" w:sz="4" w:space="0" w:color="000000"/>
              <w:bottom w:val="single" w:sz="4" w:space="0" w:color="000000"/>
              <w:right w:val="single" w:sz="4" w:space="0" w:color="000000"/>
            </w:tcBorders>
            <w:shd w:val="clear" w:color="auto" w:fill="auto"/>
          </w:tcPr>
          <w:p w14:paraId="2AEC832E" w14:textId="77777777" w:rsidR="007E44BE" w:rsidRDefault="007E44BE">
            <w:pPr>
              <w:snapToGrid w:val="0"/>
              <w:rPr>
                <w:rFonts w:ascii="Arial" w:hAnsi="Arial" w:cs="Arial"/>
                <w:b/>
                <w:bCs/>
              </w:rPr>
            </w:pPr>
          </w:p>
          <w:p w14:paraId="4E713628" w14:textId="77777777" w:rsidR="007E44BE" w:rsidRDefault="007E44BE">
            <w:pPr>
              <w:snapToGrid w:val="0"/>
              <w:rPr>
                <w:rFonts w:ascii="Arial" w:hAnsi="Arial" w:cs="Arial"/>
                <w:b/>
                <w:bCs/>
              </w:rPr>
            </w:pPr>
          </w:p>
          <w:p w14:paraId="68376A14" w14:textId="77777777" w:rsidR="007E44BE" w:rsidRDefault="007E44BE">
            <w:pPr>
              <w:snapToGrid w:val="0"/>
              <w:rPr>
                <w:rFonts w:ascii="Arial" w:hAnsi="Arial" w:cs="Arial"/>
                <w:b/>
                <w:bCs/>
              </w:rPr>
            </w:pPr>
          </w:p>
          <w:p w14:paraId="30ED8165" w14:textId="77777777" w:rsidR="007E44BE" w:rsidRDefault="007E44BE">
            <w:pPr>
              <w:snapToGrid w:val="0"/>
              <w:rPr>
                <w:rFonts w:ascii="Arial" w:hAnsi="Arial" w:cs="Arial"/>
                <w:b/>
                <w:bCs/>
              </w:rPr>
            </w:pPr>
          </w:p>
          <w:p w14:paraId="2289CA66" w14:textId="77777777" w:rsidR="007E44BE" w:rsidRDefault="007E44BE">
            <w:pPr>
              <w:snapToGrid w:val="0"/>
              <w:rPr>
                <w:rFonts w:ascii="Arial" w:hAnsi="Arial" w:cs="Arial"/>
                <w:b/>
                <w:bCs/>
              </w:rPr>
            </w:pPr>
          </w:p>
          <w:p w14:paraId="1B266234" w14:textId="77777777" w:rsidR="007E44BE" w:rsidRDefault="007E44BE">
            <w:pPr>
              <w:rPr>
                <w:rFonts w:ascii="Arial" w:hAnsi="Arial" w:cs="Arial"/>
                <w:b/>
                <w:bCs/>
              </w:rPr>
            </w:pPr>
          </w:p>
        </w:tc>
      </w:tr>
    </w:tbl>
    <w:p w14:paraId="45B1724C" w14:textId="77777777" w:rsidR="007E44BE" w:rsidRDefault="007E44BE"/>
    <w:sectPr w:rsidR="007E44BE" w:rsidSect="00B850FC">
      <w:headerReference w:type="default" r:id="rId12"/>
      <w:pgSz w:w="11906" w:h="16838"/>
      <w:pgMar w:top="1701" w:right="1134" w:bottom="1134" w:left="1701" w:header="708"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parecida Ferreira" w:date="2024-08-19T08:57:00Z" w:initials="AF">
    <w:p w14:paraId="72E0D21B" w14:textId="77777777" w:rsidR="002F4490" w:rsidRDefault="002F4490">
      <w:pPr>
        <w:pStyle w:val="Textodecomentrio"/>
      </w:pPr>
      <w:r>
        <w:rPr>
          <w:rStyle w:val="Refdecomentrio"/>
        </w:rPr>
        <w:annotationRef/>
      </w:r>
      <w:r>
        <w:t xml:space="preserve">Fale sobre a tatuagem, sua história a evolução </w:t>
      </w:r>
      <w:proofErr w:type="gramStart"/>
      <w:r>
        <w:t>etc..</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0D2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44ACA" w14:textId="77777777" w:rsidR="00634B66" w:rsidRDefault="00634B66">
      <w:pPr>
        <w:spacing w:after="0" w:line="240" w:lineRule="auto"/>
      </w:pPr>
      <w:r>
        <w:separator/>
      </w:r>
    </w:p>
  </w:endnote>
  <w:endnote w:type="continuationSeparator" w:id="0">
    <w:p w14:paraId="07E3B780" w14:textId="77777777" w:rsidR="00634B66" w:rsidRDefault="0063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FreeSans">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7881D" w14:textId="77777777" w:rsidR="00634B66" w:rsidRDefault="00634B66">
      <w:pPr>
        <w:spacing w:after="0" w:line="240" w:lineRule="auto"/>
      </w:pPr>
      <w:r>
        <w:separator/>
      </w:r>
    </w:p>
  </w:footnote>
  <w:footnote w:type="continuationSeparator" w:id="0">
    <w:p w14:paraId="22D2F3BD" w14:textId="77777777" w:rsidR="00634B66" w:rsidRDefault="00634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Look w:val="04A0" w:firstRow="1" w:lastRow="0" w:firstColumn="1" w:lastColumn="0" w:noHBand="0" w:noVBand="1"/>
    </w:tblPr>
    <w:tblGrid>
      <w:gridCol w:w="1978"/>
      <w:gridCol w:w="5528"/>
      <w:gridCol w:w="1555"/>
    </w:tblGrid>
    <w:tr w:rsidR="007E44BE" w14:paraId="1DB5593E" w14:textId="77777777">
      <w:trPr>
        <w:trHeight w:val="1550"/>
      </w:trPr>
      <w:tc>
        <w:tcPr>
          <w:tcW w:w="1978" w:type="dxa"/>
          <w:shd w:val="clear" w:color="auto" w:fill="auto"/>
        </w:tcPr>
        <w:p w14:paraId="2DFE413C" w14:textId="77777777" w:rsidR="007E44BE" w:rsidRDefault="00634B66">
          <w:pPr>
            <w:pStyle w:val="Cabealho"/>
            <w:tabs>
              <w:tab w:val="clear" w:pos="4252"/>
              <w:tab w:val="clear" w:pos="8504"/>
              <w:tab w:val="center" w:pos="4819"/>
              <w:tab w:val="right" w:pos="9639"/>
            </w:tabs>
            <w:spacing w:after="0" w:line="240" w:lineRule="auto"/>
          </w:pPr>
          <w:r>
            <w:rPr>
              <w:noProof/>
              <w:lang w:eastAsia="pt-BR"/>
            </w:rPr>
            <w:drawing>
              <wp:anchor distT="0" distB="0" distL="0" distR="0" simplePos="0" relativeHeight="9" behindDoc="1" locked="0" layoutInCell="1" allowOverlap="1" wp14:anchorId="750D5358" wp14:editId="1B434A70">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8" r="-42" b="-78"/>
                        <a:stretch>
                          <a:fillRect/>
                        </a:stretch>
                      </pic:blipFill>
                      <pic:spPr bwMode="auto">
                        <a:xfrm>
                          <a:off x="0" y="0"/>
                          <a:ext cx="1153795" cy="622300"/>
                        </a:xfrm>
                        <a:prstGeom prst="rect">
                          <a:avLst/>
                        </a:prstGeom>
                      </pic:spPr>
                    </pic:pic>
                  </a:graphicData>
                </a:graphic>
              </wp:anchor>
            </w:drawing>
          </w:r>
        </w:p>
      </w:tc>
      <w:tc>
        <w:tcPr>
          <w:tcW w:w="5528" w:type="dxa"/>
          <w:shd w:val="clear" w:color="auto" w:fill="auto"/>
        </w:tcPr>
        <w:p w14:paraId="0E1962F5" w14:textId="77777777" w:rsidR="007E44BE" w:rsidRDefault="007E44BE">
          <w:pPr>
            <w:pStyle w:val="Cabealho"/>
            <w:tabs>
              <w:tab w:val="clear" w:pos="4252"/>
              <w:tab w:val="clear" w:pos="8504"/>
              <w:tab w:val="center" w:pos="3960"/>
            </w:tabs>
            <w:spacing w:after="0" w:line="240" w:lineRule="auto"/>
            <w:jc w:val="center"/>
            <w:rPr>
              <w:rFonts w:cs="Arial"/>
              <w:b/>
              <w:color w:val="000000"/>
              <w:w w:val="150"/>
              <w:sz w:val="15"/>
              <w:szCs w:val="15"/>
            </w:rPr>
          </w:pPr>
        </w:p>
        <w:p w14:paraId="7EF60167" w14:textId="77777777" w:rsidR="007E44BE" w:rsidRDefault="00634B66">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3EA0D9A9" w14:textId="77777777" w:rsidR="007E44BE" w:rsidRDefault="00634B66">
          <w:pPr>
            <w:pStyle w:val="Cabealho"/>
            <w:spacing w:after="0" w:line="240" w:lineRule="auto"/>
            <w:jc w:val="center"/>
          </w:pPr>
          <w:r>
            <w:rPr>
              <w:rFonts w:cs="Arial"/>
              <w:b/>
              <w:color w:val="000000"/>
              <w:w w:val="150"/>
              <w:sz w:val="15"/>
              <w:szCs w:val="15"/>
            </w:rPr>
            <w:t>PEDRO BOARETTO NETO</w:t>
          </w:r>
        </w:p>
        <w:p w14:paraId="3BCAEB02" w14:textId="77777777" w:rsidR="007E44BE" w:rsidRDefault="00634B66">
          <w:pPr>
            <w:pStyle w:val="Cabealho"/>
            <w:spacing w:after="0" w:line="240" w:lineRule="auto"/>
            <w:jc w:val="center"/>
          </w:pPr>
          <w:r>
            <w:rPr>
              <w:rFonts w:cs="Arial"/>
              <w:b/>
              <w:color w:val="000000"/>
              <w:sz w:val="15"/>
              <w:szCs w:val="15"/>
            </w:rPr>
            <w:t xml:space="preserve">Res. Nº: 2418/01 – DOE: </w:t>
          </w:r>
          <w:r>
            <w:rPr>
              <w:rFonts w:cs="Arial"/>
              <w:b/>
              <w:color w:val="000000"/>
              <w:sz w:val="15"/>
              <w:szCs w:val="15"/>
            </w:rPr>
            <w:t>26/10/2001 – Res. Rec. Nº: 6061/2011 – DOE: 02/02/2019</w:t>
          </w:r>
        </w:p>
        <w:p w14:paraId="72A6718F" w14:textId="77777777" w:rsidR="007E44BE" w:rsidRDefault="00634B66">
          <w:pPr>
            <w:pStyle w:val="Cabealho"/>
            <w:spacing w:after="0" w:line="240" w:lineRule="aut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765F5FE0" w14:textId="77777777" w:rsidR="007E44BE" w:rsidRDefault="00634B66">
          <w:pPr>
            <w:pStyle w:val="Cabealho"/>
            <w:pBdr>
              <w:bottom w:val="single" w:sz="12" w:space="1" w:color="000000"/>
            </w:pBdr>
            <w:spacing w:after="0" w:line="240" w:lineRule="auto"/>
            <w:jc w:val="center"/>
          </w:pPr>
          <w:hyperlink r:id="rId2">
            <w:proofErr w:type="gramStart"/>
            <w:r>
              <w:rPr>
                <w:rStyle w:val="LinkdaInternet"/>
                <w:rFonts w:cs="Arial"/>
                <w:sz w:val="15"/>
                <w:szCs w:val="15"/>
              </w:rPr>
              <w:t>http://www.ceepcascavel.com.br</w:t>
            </w:r>
          </w:hyperlink>
          <w:r>
            <w:rPr>
              <w:rFonts w:cs="Arial"/>
              <w:color w:val="000000"/>
              <w:sz w:val="15"/>
              <w:szCs w:val="15"/>
            </w:rPr>
            <w:t xml:space="preserve">  -</w:t>
          </w:r>
          <w:proofErr w:type="gramEnd"/>
          <w:r>
            <w:rPr>
              <w:rFonts w:cs="Arial"/>
              <w:color w:val="000000"/>
              <w:sz w:val="15"/>
              <w:szCs w:val="15"/>
            </w:rPr>
            <w:t xml:space="preserve">  E-mail: </w:t>
          </w:r>
          <w:hyperlink r:id="rId3">
            <w:r>
              <w:rPr>
                <w:rStyle w:val="LinkdaInternet"/>
                <w:rFonts w:cs="Arial"/>
                <w:sz w:val="15"/>
                <w:szCs w:val="15"/>
              </w:rPr>
              <w:t>ceep@nrecascavel.com</w:t>
            </w:r>
          </w:hyperlink>
          <w:r>
            <w:rPr>
              <w:rFonts w:cs="Arial"/>
              <w:color w:val="000000"/>
              <w:sz w:val="15"/>
              <w:szCs w:val="15"/>
            </w:rPr>
            <w:t xml:space="preserve"> </w:t>
          </w:r>
        </w:p>
      </w:tc>
      <w:tc>
        <w:tcPr>
          <w:tcW w:w="1555" w:type="dxa"/>
          <w:shd w:val="clear" w:color="auto" w:fill="auto"/>
        </w:tcPr>
        <w:p w14:paraId="43EE07FD" w14:textId="77777777" w:rsidR="007E44BE" w:rsidRDefault="00634B66">
          <w:pPr>
            <w:pStyle w:val="Cabealho"/>
            <w:tabs>
              <w:tab w:val="clear" w:pos="4252"/>
              <w:tab w:val="clear" w:pos="8504"/>
              <w:tab w:val="center" w:pos="4819"/>
              <w:tab w:val="right" w:pos="9639"/>
            </w:tabs>
            <w:spacing w:after="0" w:line="240" w:lineRule="auto"/>
          </w:pPr>
          <w:r>
            <w:object w:dxaOrig="1003" w:dyaOrig="764" w14:anchorId="1B9CCE9F">
              <v:shape id="ole_rId4" o:spid="_x0000_i1025" style="width:50.25pt;height:38.25pt" coordsize="" o:spt="100" adj="0,,0" path="" stroked="f">
                <v:stroke joinstyle="miter"/>
                <v:imagedata r:id="rId4" o:title=""/>
                <v:formulas/>
                <v:path o:connecttype="segments"/>
              </v:shape>
              <o:OLEObject Type="Embed" ProgID="Word.Picture.8" ShapeID="ole_rId4" DrawAspect="Content" ObjectID="_1785569666" r:id="rId5"/>
            </w:object>
          </w:r>
        </w:p>
      </w:tc>
    </w:tr>
  </w:tbl>
  <w:p w14:paraId="512D5B51" w14:textId="77777777" w:rsidR="007E44BE" w:rsidRDefault="00634B66">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24F1F"/>
    <w:multiLevelType w:val="multilevel"/>
    <w:tmpl w:val="2592BC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831238"/>
    <w:multiLevelType w:val="multilevel"/>
    <w:tmpl w:val="5A76C214"/>
    <w:lvl w:ilvl="0">
      <w:start w:val="1"/>
      <w:numFmt w:val="bullet"/>
      <w:lvlText w:val=""/>
      <w:lvlJc w:val="left"/>
      <w:pPr>
        <w:tabs>
          <w:tab w:val="num" w:pos="800"/>
        </w:tabs>
        <w:ind w:left="800" w:hanging="360"/>
      </w:pPr>
      <w:rPr>
        <w:rFonts w:ascii="Symbol" w:hAnsi="Symbol" w:cs="OpenSymbol" w:hint="default"/>
      </w:rPr>
    </w:lvl>
    <w:lvl w:ilvl="1">
      <w:start w:val="1"/>
      <w:numFmt w:val="bullet"/>
      <w:lvlText w:val="◦"/>
      <w:lvlJc w:val="left"/>
      <w:pPr>
        <w:tabs>
          <w:tab w:val="num" w:pos="1160"/>
        </w:tabs>
        <w:ind w:left="1160" w:hanging="360"/>
      </w:pPr>
      <w:rPr>
        <w:rFonts w:ascii="OpenSymbol" w:hAnsi="OpenSymbol" w:cs="OpenSymbol" w:hint="default"/>
      </w:rPr>
    </w:lvl>
    <w:lvl w:ilvl="2">
      <w:start w:val="1"/>
      <w:numFmt w:val="bullet"/>
      <w:lvlText w:val="▪"/>
      <w:lvlJc w:val="left"/>
      <w:pPr>
        <w:tabs>
          <w:tab w:val="num" w:pos="1520"/>
        </w:tabs>
        <w:ind w:left="1520" w:hanging="360"/>
      </w:pPr>
      <w:rPr>
        <w:rFonts w:ascii="OpenSymbol" w:hAnsi="OpenSymbol" w:cs="OpenSymbol" w:hint="default"/>
      </w:rPr>
    </w:lvl>
    <w:lvl w:ilvl="3">
      <w:start w:val="1"/>
      <w:numFmt w:val="bullet"/>
      <w:lvlText w:val=""/>
      <w:lvlJc w:val="left"/>
      <w:pPr>
        <w:tabs>
          <w:tab w:val="num" w:pos="1880"/>
        </w:tabs>
        <w:ind w:left="1880" w:hanging="360"/>
      </w:pPr>
      <w:rPr>
        <w:rFonts w:ascii="Symbol" w:hAnsi="Symbol" w:cs="OpenSymbol" w:hint="default"/>
      </w:rPr>
    </w:lvl>
    <w:lvl w:ilvl="4">
      <w:start w:val="1"/>
      <w:numFmt w:val="bullet"/>
      <w:lvlText w:val="◦"/>
      <w:lvlJc w:val="left"/>
      <w:pPr>
        <w:tabs>
          <w:tab w:val="num" w:pos="2240"/>
        </w:tabs>
        <w:ind w:left="2240" w:hanging="360"/>
      </w:pPr>
      <w:rPr>
        <w:rFonts w:ascii="OpenSymbol" w:hAnsi="OpenSymbol" w:cs="OpenSymbol" w:hint="default"/>
      </w:rPr>
    </w:lvl>
    <w:lvl w:ilvl="5">
      <w:start w:val="1"/>
      <w:numFmt w:val="bullet"/>
      <w:lvlText w:val="▪"/>
      <w:lvlJc w:val="left"/>
      <w:pPr>
        <w:tabs>
          <w:tab w:val="num" w:pos="2600"/>
        </w:tabs>
        <w:ind w:left="2600" w:hanging="360"/>
      </w:pPr>
      <w:rPr>
        <w:rFonts w:ascii="OpenSymbol" w:hAnsi="OpenSymbol" w:cs="OpenSymbol" w:hint="default"/>
      </w:rPr>
    </w:lvl>
    <w:lvl w:ilvl="6">
      <w:start w:val="1"/>
      <w:numFmt w:val="bullet"/>
      <w:lvlText w:val=""/>
      <w:lvlJc w:val="left"/>
      <w:pPr>
        <w:tabs>
          <w:tab w:val="num" w:pos="2960"/>
        </w:tabs>
        <w:ind w:left="2960" w:hanging="360"/>
      </w:pPr>
      <w:rPr>
        <w:rFonts w:ascii="Symbol" w:hAnsi="Symbol" w:cs="OpenSymbol" w:hint="default"/>
      </w:rPr>
    </w:lvl>
    <w:lvl w:ilvl="7">
      <w:start w:val="1"/>
      <w:numFmt w:val="bullet"/>
      <w:lvlText w:val="◦"/>
      <w:lvlJc w:val="left"/>
      <w:pPr>
        <w:tabs>
          <w:tab w:val="num" w:pos="3320"/>
        </w:tabs>
        <w:ind w:left="3320" w:hanging="360"/>
      </w:pPr>
      <w:rPr>
        <w:rFonts w:ascii="OpenSymbol" w:hAnsi="OpenSymbol" w:cs="OpenSymbol" w:hint="default"/>
      </w:rPr>
    </w:lvl>
    <w:lvl w:ilvl="8">
      <w:start w:val="1"/>
      <w:numFmt w:val="bullet"/>
      <w:lvlText w:val="▪"/>
      <w:lvlJc w:val="left"/>
      <w:pPr>
        <w:tabs>
          <w:tab w:val="num" w:pos="3680"/>
        </w:tabs>
        <w:ind w:left="3680" w:hanging="360"/>
      </w:pPr>
      <w:rPr>
        <w:rFonts w:ascii="OpenSymbol" w:hAnsi="OpenSymbol" w:cs="OpenSymbol" w:hint="default"/>
      </w:rPr>
    </w:lvl>
  </w:abstractNum>
  <w:abstractNum w:abstractNumId="2" w15:restartNumberingAfterBreak="0">
    <w:nsid w:val="7F9C5341"/>
    <w:multiLevelType w:val="hybridMultilevel"/>
    <w:tmpl w:val="22E86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4BE"/>
    <w:rsid w:val="00031162"/>
    <w:rsid w:val="002F4490"/>
    <w:rsid w:val="0053042C"/>
    <w:rsid w:val="005D017C"/>
    <w:rsid w:val="00634B66"/>
    <w:rsid w:val="007E44BE"/>
    <w:rsid w:val="00B850FC"/>
    <w:rsid w:val="00C12B83"/>
    <w:rsid w:val="00D209DB"/>
    <w:rsid w:val="00DD19CB"/>
    <w:rsid w:val="00E3051D"/>
    <w:rsid w:val="00EB68A3"/>
    <w:rsid w:val="00F270E4"/>
  </w:rsids>
  <m:mathPr>
    <m:mathFont m:val="Cambria Math"/>
    <m:brkBin m:val="before"/>
    <m:brkBinSub m:val="--"/>
    <m:smallFrac m:val="0"/>
    <m:dispDef/>
    <m:lMargin m:val="0"/>
    <m:rMargin m:val="0"/>
    <m:defJc m:val="centerGroup"/>
    <m:wrapIndent m:val="1440"/>
    <m:intLim m:val="subSup"/>
    <m:naryLim m:val="undOvr"/>
  </m:mathPr>
  <w:themeFontLang w:val="pt-B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408E2"/>
  <w15:docId w15:val="{E6ED91A5-47BA-4EDA-A94C-47B35A82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6"/>
    <w:qFormat/>
    <w:rPr>
      <w:color w:val="0000FF"/>
      <w:u w:val="single"/>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rPr>
  </w:style>
  <w:style w:type="character" w:customStyle="1" w:styleId="WW8Num1z3">
    <w:name w:val="WW8Num1z3"/>
    <w:uiPriority w:val="3"/>
    <w:qFormat/>
    <w:rPr>
      <w:rFonts w:ascii="Symbol" w:hAnsi="Symbol" w:cs="Symbol"/>
    </w:rPr>
  </w:style>
  <w:style w:type="character" w:customStyle="1" w:styleId="WW8Num2z0">
    <w:name w:val="WW8Num2z0"/>
    <w:uiPriority w:val="3"/>
    <w:qFormat/>
  </w:style>
  <w:style w:type="character" w:customStyle="1" w:styleId="Fontepargpadro1">
    <w:name w:val="Fonte parág. padrão1"/>
    <w:uiPriority w:val="6"/>
    <w:qFormat/>
  </w:style>
  <w:style w:type="character" w:customStyle="1" w:styleId="ListLabel1">
    <w:name w:val="ListLabel 1"/>
    <w:qFormat/>
    <w:rPr>
      <w:rFonts w:ascii="Arial" w:hAnsi="Arial" w:cs="Courier New"/>
    </w:rPr>
  </w:style>
  <w:style w:type="character" w:customStyle="1" w:styleId="ListLabel2">
    <w:name w:val="ListLabel 2"/>
    <w:qFormat/>
    <w:rPr>
      <w:rFonts w:ascii="Arial" w:hAnsi="Arial" w:cs="Arial"/>
      <w:color w:val="2D93EE"/>
    </w:rPr>
  </w:style>
  <w:style w:type="character" w:customStyle="1" w:styleId="ListLabel3">
    <w:name w:val="ListLabel 3"/>
    <w:qFormat/>
    <w:rPr>
      <w:rFonts w:cs="Arial"/>
      <w:sz w:val="15"/>
      <w:szCs w:val="15"/>
    </w:rPr>
  </w:style>
  <w:style w:type="character" w:customStyle="1" w:styleId="ListLabel4">
    <w:name w:val="ListLabel 4"/>
    <w:qFormat/>
    <w:rPr>
      <w:rFonts w:ascii="Arial" w:hAnsi="Arial" w:cs="Courier New"/>
    </w:rPr>
  </w:style>
  <w:style w:type="character" w:customStyle="1" w:styleId="ListLabel5">
    <w:name w:val="ListLabel 5"/>
    <w:qFormat/>
    <w:rPr>
      <w:rFonts w:ascii="Arial" w:hAnsi="Arial" w:cs="Arial"/>
      <w:color w:val="2D93EE"/>
    </w:rPr>
  </w:style>
  <w:style w:type="character" w:customStyle="1" w:styleId="ListLabel6">
    <w:name w:val="ListLabel 6"/>
    <w:qFormat/>
    <w:rPr>
      <w:rFonts w:cs="Arial"/>
      <w:sz w:val="15"/>
      <w:szCs w:val="15"/>
    </w:rPr>
  </w:style>
  <w:style w:type="character" w:customStyle="1" w:styleId="ListLabel12">
    <w:name w:val="ListLabel 12"/>
    <w:qFormat/>
  </w:style>
  <w:style w:type="character" w:customStyle="1" w:styleId="nfaseforte">
    <w:name w:val="Ênfase forte"/>
    <w:qFormat/>
    <w:rPr>
      <w:b/>
      <w:bCs/>
    </w:rPr>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Arial" w:eastAsia="Microsoft YaHei" w:hAnsi="Arial" w:cs="Arial"/>
      <w:sz w:val="28"/>
      <w:szCs w:val="28"/>
    </w:rPr>
  </w:style>
  <w:style w:type="paragraph" w:styleId="Corpodetexto">
    <w:name w:val="Body Text"/>
    <w:basedOn w:val="Normal"/>
    <w:uiPriority w:val="7"/>
    <w:qFormat/>
    <w:pPr>
      <w:spacing w:after="140" w:line="288" w:lineRule="auto"/>
    </w:pPr>
  </w:style>
  <w:style w:type="paragraph" w:styleId="Lista">
    <w:name w:val="List"/>
    <w:basedOn w:val="Corpodetexto"/>
    <w:uiPriority w:val="7"/>
    <w:qFormat/>
    <w:rPr>
      <w:rFonts w:cs="FreeSans"/>
    </w:r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customStyle="1" w:styleId="ndice">
    <w:name w:val="Índice"/>
    <w:basedOn w:val="Normal"/>
    <w:uiPriority w:val="6"/>
    <w:qFormat/>
    <w:pPr>
      <w:suppressLineNumbers/>
    </w:pPr>
    <w:rPr>
      <w:rFonts w:cs="FreeSans"/>
    </w:r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rsid w:val="002F4490"/>
    <w:rPr>
      <w:sz w:val="16"/>
      <w:szCs w:val="16"/>
    </w:rPr>
  </w:style>
  <w:style w:type="paragraph" w:styleId="Textodecomentrio">
    <w:name w:val="annotation text"/>
    <w:basedOn w:val="Normal"/>
    <w:link w:val="TextodecomentrioChar"/>
    <w:rsid w:val="002F4490"/>
    <w:pPr>
      <w:spacing w:line="240" w:lineRule="auto"/>
    </w:pPr>
    <w:rPr>
      <w:sz w:val="20"/>
      <w:szCs w:val="20"/>
    </w:rPr>
  </w:style>
  <w:style w:type="character" w:customStyle="1" w:styleId="TextodecomentrioChar">
    <w:name w:val="Texto de comentário Char"/>
    <w:basedOn w:val="Fontepargpadro"/>
    <w:link w:val="Textodecomentrio"/>
    <w:rsid w:val="002F4490"/>
    <w:rPr>
      <w:rFonts w:ascii="Calibri" w:hAnsi="Calibri" w:cs="Calibri"/>
      <w:lang w:eastAsia="zh-CN"/>
    </w:rPr>
  </w:style>
  <w:style w:type="paragraph" w:styleId="Assuntodocomentrio">
    <w:name w:val="annotation subject"/>
    <w:basedOn w:val="Textodecomentrio"/>
    <w:next w:val="Textodecomentrio"/>
    <w:link w:val="AssuntodocomentrioChar"/>
    <w:rsid w:val="002F4490"/>
    <w:rPr>
      <w:b/>
      <w:bCs/>
    </w:rPr>
  </w:style>
  <w:style w:type="character" w:customStyle="1" w:styleId="AssuntodocomentrioChar">
    <w:name w:val="Assunto do comentário Char"/>
    <w:basedOn w:val="TextodecomentrioChar"/>
    <w:link w:val="Assuntodocomentrio"/>
    <w:rsid w:val="002F4490"/>
    <w:rPr>
      <w:rFonts w:ascii="Calibri" w:hAnsi="Calibri" w:cs="Calibri"/>
      <w:b/>
      <w:bCs/>
      <w:lang w:eastAsia="zh-CN"/>
    </w:rPr>
  </w:style>
  <w:style w:type="paragraph" w:styleId="Textodebalo">
    <w:name w:val="Balloon Text"/>
    <w:basedOn w:val="Normal"/>
    <w:link w:val="TextodebaloChar1"/>
    <w:rsid w:val="002F4490"/>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2F4490"/>
    <w:rPr>
      <w:rFonts w:ascii="Segoe UI" w:hAnsi="Segoe UI" w:cs="Segoe UI"/>
      <w:sz w:val="18"/>
      <w:szCs w:val="18"/>
      <w:lang w:eastAsia="zh-CN"/>
    </w:rPr>
  </w:style>
  <w:style w:type="character" w:styleId="Hyperlink">
    <w:name w:val="Hyperlink"/>
    <w:basedOn w:val="Fontepargpadro"/>
    <w:uiPriority w:val="6"/>
    <w:qFormat/>
    <w:rsid w:val="005304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A6998D-43AC-4509-92C4-4C9D39DE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2784</Words>
  <Characters>15036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740.ch sg2</dc:creator>
  <dc:description/>
  <cp:lastModifiedBy>Aparecida Ferreira</cp:lastModifiedBy>
  <cp:revision>2</cp:revision>
  <cp:lastPrinted>2013-03-13T16:42:00Z</cp:lastPrinted>
  <dcterms:created xsi:type="dcterms:W3CDTF">2024-08-19T13:48:00Z</dcterms:created>
  <dcterms:modified xsi:type="dcterms:W3CDTF">2024-08-19T13:48:00Z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