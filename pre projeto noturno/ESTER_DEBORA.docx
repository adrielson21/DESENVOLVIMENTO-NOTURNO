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57BA6704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816B" w14:textId="77777777" w:rsidR="00A32528" w:rsidRDefault="00A32528">
            <w:pPr>
              <w:snapToGrid w:val="0"/>
              <w:rPr>
                <w:rFonts w:ascii="Arial" w:hAnsi="Arial" w:cs="Arial"/>
              </w:rPr>
            </w:pPr>
          </w:p>
          <w:p w14:paraId="2252A616" w14:textId="77777777" w:rsidR="00A32528" w:rsidRDefault="00D83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50EFA2B" w14:textId="77777777" w:rsidR="00A32528" w:rsidRDefault="00A32528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77E5541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04CF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 xml:space="preserve">Ester Biller </w:t>
            </w:r>
            <w:r>
              <w:rPr>
                <w:rFonts w:ascii="Arial" w:hAnsi="Arial" w:cs="Arial"/>
              </w:rPr>
              <w:t xml:space="preserve">    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7</w:t>
            </w:r>
          </w:p>
        </w:tc>
      </w:tr>
      <w:tr w:rsidR="00A32528" w14:paraId="7580EC3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B67F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Debora Dal Correa</w:t>
            </w:r>
            <w:r>
              <w:rPr>
                <w:rFonts w:ascii="Arial" w:hAnsi="Arial" w:cs="Arial"/>
              </w:rPr>
              <w:t xml:space="preserve">                            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3</w:t>
            </w:r>
          </w:p>
        </w:tc>
      </w:tr>
      <w:tr w:rsidR="00A32528" w14:paraId="7A01E72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0DA2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45-9-9937-9595 / 46-9-9926-5323</w:t>
            </w:r>
          </w:p>
        </w:tc>
      </w:tr>
      <w:tr w:rsidR="00A32528" w14:paraId="68947A1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95C5" w14:textId="77777777" w:rsidR="00A32528" w:rsidRDefault="00D83D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ester.biller</w:t>
              </w:r>
              <w:r>
                <w:rPr>
                  <w:rStyle w:val="Hyperlink"/>
                  <w:rFonts w:ascii="Arial" w:hAnsi="Arial" w:cs="Arial"/>
                </w:rPr>
                <w:t>@escola.pr.gov.br</w:t>
              </w:r>
            </w:hyperlink>
            <w:r>
              <w:rPr>
                <w:rFonts w:ascii="Arial" w:hAnsi="Arial" w:cs="Arial"/>
                <w:lang w:val="pt-PT"/>
              </w:rPr>
              <w:t xml:space="preserve"> /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debora.dal.correia@escola.pr.gov.br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32528" w14:paraId="3BB767B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7252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Técnico em Desenvolvimento de Sistemas</w:t>
            </w:r>
          </w:p>
        </w:tc>
      </w:tr>
      <w:tr w:rsidR="00A32528" w14:paraId="1574509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AC9A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 Semestre - Noturno</w:t>
            </w:r>
          </w:p>
        </w:tc>
      </w:tr>
    </w:tbl>
    <w:p w14:paraId="2A454126" w14:textId="77777777" w:rsidR="00A32528" w:rsidRDefault="00A32528">
      <w:pPr>
        <w:rPr>
          <w:rFonts w:ascii="Arial" w:hAnsi="Arial" w:cs="Arial"/>
          <w:b/>
        </w:rPr>
      </w:pPr>
    </w:p>
    <w:p w14:paraId="3DE1056E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7C9A1065" w14:textId="77777777" w:rsidR="00A32528" w:rsidRDefault="00E73FCA">
      <w:pPr>
        <w:rPr>
          <w:rFonts w:ascii="Arial" w:hAnsi="Arial" w:cs="Arial"/>
          <w:b/>
        </w:rPr>
      </w:pPr>
      <w:r w:rsidRPr="00E73FCA">
        <w:rPr>
          <w:rFonts w:ascii="Arial" w:hAnsi="Arial" w:cs="Arial"/>
          <w:b/>
          <w:highlight w:val="yellow"/>
        </w:rPr>
        <w:t>PROTÓTIPO</w:t>
      </w:r>
    </w:p>
    <w:p w14:paraId="3D73DED0" w14:textId="77777777" w:rsidR="00A32528" w:rsidRDefault="00D83D52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705858D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AF9A" w14:textId="77777777" w:rsidR="00A32528" w:rsidRDefault="00D83D52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</w:t>
            </w:r>
            <w:r>
              <w:rPr>
                <w:rFonts w:ascii="Arial" w:hAnsi="Arial" w:cs="Arial"/>
              </w:rPr>
              <w:t xml:space="preserve"> projeto:</w:t>
            </w:r>
            <w:r>
              <w:rPr>
                <w:rFonts w:ascii="Arial" w:hAnsi="Arial" w:cs="Arial"/>
                <w:lang w:val="pt-PT"/>
              </w:rPr>
              <w:t xml:space="preserve"> A importância da implementação de um sistema de agendamento em consultório odontológico</w:t>
            </w:r>
          </w:p>
        </w:tc>
      </w:tr>
    </w:tbl>
    <w:p w14:paraId="085555A0" w14:textId="77777777" w:rsidR="00A32528" w:rsidRDefault="00A32528">
      <w:pPr>
        <w:rPr>
          <w:rFonts w:ascii="Arial" w:hAnsi="Arial" w:cs="Arial"/>
        </w:rPr>
      </w:pPr>
    </w:p>
    <w:p w14:paraId="4CC2980B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7A3DFF2C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AB52" w14:textId="77777777" w:rsidR="00A32528" w:rsidRDefault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O </w:t>
            </w:r>
            <w:commentRangeStart w:id="0"/>
            <w:r w:rsidR="00D83D52">
              <w:rPr>
                <w:rFonts w:ascii="Arial" w:hAnsi="Arial" w:cs="Arial"/>
                <w:lang w:val="pt-PT"/>
              </w:rPr>
              <w:t>projeto</w:t>
            </w:r>
            <w:commentRangeEnd w:id="0"/>
            <w:r>
              <w:rPr>
                <w:rStyle w:val="Refdecomentrio"/>
              </w:rPr>
              <w:commentReference w:id="0"/>
            </w:r>
            <w:r w:rsidR="00D83D52">
              <w:rPr>
                <w:rFonts w:ascii="Arial" w:hAnsi="Arial" w:cs="Arial"/>
                <w:lang w:val="pt-PT"/>
              </w:rPr>
              <w:t xml:space="preserve"> tem como principal objetivo desenvolver um site e um sistema de  </w:t>
            </w:r>
            <w:r w:rsidR="00D83D52">
              <w:rPr>
                <w:rFonts w:ascii="Arial" w:hAnsi="Arial" w:cs="Arial"/>
                <w:lang w:val="pt-PT"/>
              </w:rPr>
              <w:t>a</w:t>
            </w:r>
            <w:r w:rsidR="00D83D52">
              <w:rPr>
                <w:rFonts w:ascii="Arial" w:hAnsi="Arial" w:cs="Arial"/>
                <w:lang w:val="pt-PT"/>
              </w:rPr>
              <w:t>gendamento em consultório odontológico de fácil acesso e manuseio, visando a implementação e utilização do mesmo pelo público de diversas idades.</w:t>
            </w:r>
          </w:p>
          <w:p w14:paraId="6B6C5402" w14:textId="77777777" w:rsidR="00A32528" w:rsidRDefault="00D83D52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site deve conter diversas informações sobre o consultório para que o futuro cliente possa visualizar previam</w:t>
            </w:r>
            <w:r>
              <w:rPr>
                <w:rFonts w:ascii="Arial" w:hAnsi="Arial" w:cs="Arial"/>
                <w:lang w:val="pt-PT"/>
              </w:rPr>
              <w:t>ente todos os serviços oferecidos, bem como facilitar a comunicação entre atendente e futuro cliente</w:t>
            </w:r>
            <w:r>
              <w:rPr>
                <w:rFonts w:ascii="Arial" w:hAnsi="Arial" w:cs="Arial"/>
                <w:lang w:val="pt-PT"/>
              </w:rPr>
              <w:t xml:space="preserve"> do consultório</w:t>
            </w:r>
            <w:r>
              <w:rPr>
                <w:rFonts w:ascii="Arial" w:hAnsi="Arial" w:cs="Arial"/>
                <w:lang w:val="pt-PT"/>
              </w:rPr>
              <w:t xml:space="preserve">, e agilizar a coleta de informações do </w:t>
            </w:r>
            <w:r>
              <w:rPr>
                <w:rFonts w:ascii="Arial" w:hAnsi="Arial" w:cs="Arial"/>
                <w:lang w:val="pt-PT"/>
              </w:rPr>
              <w:t>paciente</w:t>
            </w:r>
            <w:r>
              <w:rPr>
                <w:rFonts w:ascii="Arial" w:hAnsi="Arial" w:cs="Arial"/>
                <w:lang w:val="pt-PT"/>
              </w:rPr>
              <w:t xml:space="preserve"> antes da ida do mesmo à consulta. Diretamente no site, </w:t>
            </w:r>
            <w:r>
              <w:rPr>
                <w:rFonts w:ascii="Arial" w:hAnsi="Arial" w:cs="Arial"/>
                <w:lang w:val="pt-PT"/>
              </w:rPr>
              <w:t>o usuário</w:t>
            </w:r>
            <w:r>
              <w:rPr>
                <w:rFonts w:ascii="Arial" w:hAnsi="Arial" w:cs="Arial"/>
                <w:lang w:val="pt-PT"/>
              </w:rPr>
              <w:t xml:space="preserve"> poderá consultar as datas e</w:t>
            </w:r>
            <w:r>
              <w:rPr>
                <w:rFonts w:ascii="Arial" w:hAnsi="Arial" w:cs="Arial"/>
                <w:lang w:val="pt-PT"/>
              </w:rPr>
              <w:t xml:space="preserve"> horários disponíveis para cada dentista e escolher o horário que estará de acordo com a sua agenda pessoal e profissional (autoatendimento), pondendo ainda, se assim preferir, optar pelo atendimento direcionado/guiado (atendente).</w:t>
            </w:r>
          </w:p>
          <w:p w14:paraId="35DFCE28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Antes da consulta, també</w:t>
            </w:r>
            <w:r>
              <w:rPr>
                <w:rFonts w:ascii="Arial" w:hAnsi="Arial" w:cs="Arial"/>
                <w:lang w:val="pt-PT"/>
              </w:rPr>
              <w:t>m deve ser possível preencher todas as informações da ficha do paciente de forma online, para agilizar o atendimento no dia da consulta e para que o dentista também possa conhecer previamente o seu paciente.</w:t>
            </w:r>
          </w:p>
          <w:p w14:paraId="65F4B111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tema do projeto veio ao nosso encontro, levand</w:t>
            </w:r>
            <w:r>
              <w:rPr>
                <w:rFonts w:ascii="Arial" w:hAnsi="Arial" w:cs="Arial"/>
                <w:lang w:val="pt-PT"/>
              </w:rPr>
              <w:t>o em consideração o público muito diverso atendido em consultório odontógico. Via de regra, os consultórios atendem crianças, adolescentes, jovens, adultos e idosos, devendo se adaptar à</w:t>
            </w:r>
            <w:r>
              <w:rPr>
                <w:rFonts w:ascii="Arial" w:hAnsi="Arial" w:cs="Arial"/>
                <w:lang w:val="pt-PT"/>
              </w:rPr>
              <w:t>s</w:t>
            </w:r>
            <w:r>
              <w:rPr>
                <w:rFonts w:ascii="Arial" w:hAnsi="Arial" w:cs="Arial"/>
                <w:lang w:val="pt-PT"/>
              </w:rPr>
              <w:t xml:space="preserve"> gerações que tendem a realizar os agendamentos e preferir fazê-lo de</w:t>
            </w:r>
            <w:r>
              <w:rPr>
                <w:rFonts w:ascii="Arial" w:hAnsi="Arial" w:cs="Arial"/>
                <w:lang w:val="pt-PT"/>
              </w:rPr>
              <w:t xml:space="preserve"> formas diferentes. Além do público diverso, os consultórios odontológicos também atendem pessoas com necessidades especiais e, visando atendê-los da melhor forma possível, deve estar preparado para oferecer este atendimento inicial de formas distintas, pa</w:t>
            </w:r>
            <w:r>
              <w:rPr>
                <w:rFonts w:ascii="Arial" w:hAnsi="Arial" w:cs="Arial"/>
                <w:lang w:val="pt-PT"/>
              </w:rPr>
              <w:t>ra prestar o melhor suporte a cada indivíduo.</w:t>
            </w:r>
          </w:p>
          <w:p w14:paraId="7739BF86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Diz-se que vivemos em um mundo que se encontra “em condições caóticas”, também chamado de mundo BANI</w:t>
            </w:r>
            <w:r>
              <w:rPr>
                <w:rStyle w:val="Refdenotaderodap"/>
                <w:rFonts w:ascii="Arial" w:hAnsi="Arial" w:cs="Arial"/>
                <w:lang w:val="pt-PT"/>
              </w:rPr>
              <w:footnoteReference w:id="1"/>
            </w:r>
            <w:r>
              <w:rPr>
                <w:rFonts w:ascii="Arial" w:hAnsi="Arial" w:cs="Arial"/>
                <w:lang w:val="pt-PT"/>
              </w:rPr>
              <w:t>, é caracterizado pela frágili</w:t>
            </w:r>
            <w:r>
              <w:rPr>
                <w:rFonts w:ascii="Arial" w:hAnsi="Arial" w:cs="Arial"/>
                <w:lang w:val="pt-PT"/>
              </w:rPr>
              <w:t>d</w:t>
            </w:r>
            <w:r>
              <w:rPr>
                <w:rFonts w:ascii="Arial" w:hAnsi="Arial" w:cs="Arial"/>
                <w:lang w:val="pt-PT"/>
              </w:rPr>
              <w:t xml:space="preserve">ade, ansiedade, </w:t>
            </w:r>
            <w:r>
              <w:rPr>
                <w:rFonts w:ascii="Arial" w:hAnsi="Arial" w:cs="Arial"/>
                <w:lang w:val="pt-PT"/>
              </w:rPr>
              <w:t>em constar movimento</w:t>
            </w:r>
            <w:r>
              <w:rPr>
                <w:rFonts w:ascii="Arial" w:hAnsi="Arial" w:cs="Arial"/>
                <w:lang w:val="pt-PT"/>
              </w:rPr>
              <w:t xml:space="preserve"> e </w:t>
            </w:r>
            <w:r>
              <w:rPr>
                <w:rFonts w:ascii="Arial" w:hAnsi="Arial" w:cs="Arial"/>
                <w:lang w:val="pt-PT"/>
              </w:rPr>
              <w:t xml:space="preserve">muitas vezes </w:t>
            </w:r>
            <w:r>
              <w:rPr>
                <w:rFonts w:ascii="Arial" w:hAnsi="Arial" w:cs="Arial"/>
                <w:lang w:val="pt-PT"/>
              </w:rPr>
              <w:t>incompreensível, apresenta</w:t>
            </w:r>
            <w:r>
              <w:rPr>
                <w:rFonts w:ascii="Arial" w:hAnsi="Arial" w:cs="Arial"/>
                <w:lang w:val="pt-PT"/>
              </w:rPr>
              <w:t>ndo condições voláteis que determina</w:t>
            </w:r>
            <w:r>
              <w:rPr>
                <w:rFonts w:ascii="Arial" w:hAnsi="Arial" w:cs="Arial"/>
                <w:lang w:val="pt-PT"/>
              </w:rPr>
              <w:t>m</w:t>
            </w:r>
            <w:r>
              <w:rPr>
                <w:rFonts w:ascii="Arial" w:hAnsi="Arial" w:cs="Arial"/>
                <w:lang w:val="pt-PT"/>
              </w:rPr>
              <w:t xml:space="preserve"> uma nova ordem para nós, as empresas e o mercado. E isso nos traz uma constante sensação de incerteza; sempre haverá uma nova catástrofe e não existe segurança (ROITMAN, 2020).</w:t>
            </w:r>
          </w:p>
          <w:p w14:paraId="7D757C86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Neste novo mundo deve se estar em constan</w:t>
            </w:r>
            <w:r>
              <w:rPr>
                <w:rFonts w:ascii="Arial" w:hAnsi="Arial" w:cs="Arial"/>
                <w:lang w:val="pt-PT"/>
              </w:rPr>
              <w:t>te alerta</w:t>
            </w:r>
            <w:r>
              <w:rPr>
                <w:rFonts w:ascii="Arial" w:hAnsi="Arial" w:cs="Arial"/>
                <w:lang w:val="pt-PT"/>
              </w:rPr>
              <w:t xml:space="preserve"> e</w:t>
            </w:r>
            <w:r>
              <w:rPr>
                <w:rFonts w:ascii="Arial" w:hAnsi="Arial" w:cs="Arial"/>
                <w:lang w:val="pt-PT"/>
              </w:rPr>
              <w:t xml:space="preserve"> até mesmo o tempo para se definir as estratégias e o que deve ser planejado tende a ser menor. Isto porque as mudanças são constantes tornando necessárias alterações na estruturação para se adequar às metamorfoses deste Mundo BANI (ROITMAN</w:t>
            </w:r>
            <w:r>
              <w:rPr>
                <w:rFonts w:ascii="Arial" w:hAnsi="Arial" w:cs="Arial"/>
                <w:lang w:val="pt-PT"/>
              </w:rPr>
              <w:t>, 202</w:t>
            </w:r>
            <w:r>
              <w:rPr>
                <w:rFonts w:ascii="Arial" w:hAnsi="Arial" w:cs="Arial"/>
                <w:lang w:val="pt-PT"/>
              </w:rPr>
              <w:t>0).</w:t>
            </w:r>
          </w:p>
          <w:p w14:paraId="1F3722D5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Na tentativa de se impressionar potenciais clientes é importante ter em mente que este público também está em constante movimento. A velha lógica do “em time que se ganha não se mexe” precisa ser repensada, uma vez que os consumidores estão cada vez ma</w:t>
            </w:r>
            <w:r>
              <w:rPr>
                <w:rFonts w:ascii="Arial" w:hAnsi="Arial" w:cs="Arial"/>
                <w:lang w:val="pt-PT"/>
              </w:rPr>
              <w:t>is rigorosos quanto ao produto que está sendo adquirido e há oferta para todos os perfis – daqueles que querem qualidade</w:t>
            </w:r>
            <w:r>
              <w:rPr>
                <w:rFonts w:ascii="Arial" w:hAnsi="Arial" w:cs="Arial"/>
                <w:lang w:val="pt-PT"/>
              </w:rPr>
              <w:t>,</w:t>
            </w:r>
            <w:r>
              <w:rPr>
                <w:rFonts w:ascii="Arial" w:hAnsi="Arial" w:cs="Arial"/>
                <w:lang w:val="pt-PT"/>
              </w:rPr>
              <w:t xml:space="preserve"> àqueles que estão satisfeitos com o fator preço. Além disso, se a ideia é fidelizar e o usuário retorna o desafio é ainda maior: preci</w:t>
            </w:r>
            <w:r>
              <w:rPr>
                <w:rFonts w:ascii="Arial" w:hAnsi="Arial" w:cs="Arial"/>
                <w:lang w:val="pt-PT"/>
              </w:rPr>
              <w:t>samos estar preparados para oferecer um atendimento ainda melhor que o anterior (EISNER, 2011).</w:t>
            </w:r>
          </w:p>
          <w:p w14:paraId="21400C7D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Sendo assim, outro objetivo deste atendimento e agendamento personalizados é atrair a fidelização do paciente, uma vez que será possível tirar relatórios semest</w:t>
            </w:r>
            <w:r>
              <w:rPr>
                <w:rFonts w:ascii="Arial" w:hAnsi="Arial" w:cs="Arial"/>
                <w:lang w:val="pt-PT"/>
              </w:rPr>
              <w:t>rais/anuais de consulta, visando relembrar os pacientes sobre a necessidade de realizar a visita ao dentista de forma semestral/anual.</w:t>
            </w:r>
          </w:p>
          <w:p w14:paraId="312BD959" w14:textId="77777777" w:rsidR="00A32528" w:rsidRDefault="00D83D52" w:rsidP="00E73FCA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Além disso, a agenda possibilitará aos atendentes enviar um lembrete sobre a consulta de forma mais hágil e realizar os d</w:t>
            </w:r>
            <w:r>
              <w:rPr>
                <w:rFonts w:ascii="Arial" w:hAnsi="Arial" w:cs="Arial"/>
                <w:lang w:val="pt-PT"/>
              </w:rPr>
              <w:t>evidos ajustes na agenda, em caso de imprevistos ou conforme a necessidade do cliente ou dentista.</w:t>
            </w:r>
          </w:p>
        </w:tc>
      </w:tr>
    </w:tbl>
    <w:p w14:paraId="37734501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06D4C1E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0151" w14:textId="77777777" w:rsidR="00A32528" w:rsidDel="00365F11" w:rsidRDefault="00E73FCA" w:rsidP="00365F11">
            <w:pPr>
              <w:spacing w:line="360" w:lineRule="auto"/>
              <w:jc w:val="both"/>
              <w:rPr>
                <w:del w:id="1" w:author="Aparecida Ferreira" w:date="2024-08-15T20:57:00Z"/>
                <w:rFonts w:ascii="Arial" w:hAnsi="Arial" w:cs="Arial"/>
              </w:rPr>
              <w:pPrChange w:id="2" w:author="Aparecida Ferreira" w:date="2024-08-15T20:57:00Z">
                <w:pPr/>
              </w:pPrChange>
            </w:pPr>
            <w:ins w:id="3" w:author="Aparecida Ferreira" w:date="2024-08-15T20:50:00Z">
              <w:r>
                <w:rPr>
                  <w:rFonts w:ascii="Arial" w:hAnsi="Arial" w:cs="Arial"/>
                </w:rPr>
                <w:t xml:space="preserve">Criar um site de agendamento odontológico. </w:t>
              </w:r>
            </w:ins>
            <w:ins w:id="4" w:author="Aparecida Ferreira" w:date="2024-08-15T20:54:00Z">
              <w:r w:rsidR="00365F11" w:rsidRPr="00365F11">
                <w:rPr>
                  <w:rFonts w:ascii="Arial" w:hAnsi="Arial" w:cs="Arial"/>
                </w:rPr>
                <w:t>A criação de um site de agendamento odontológico vai muito além de simplesmente permitir que pacientes marquem consultas. Ele se torna uma ferramenta estratégica para otimizar a gestão da clínica, melhorar a experiência do paciente e alcançar diversos objetivos.</w:t>
              </w:r>
            </w:ins>
            <w:ins w:id="5" w:author="Aparecida Ferreira" w:date="2024-08-15T20:57:00Z">
              <w:r w:rsidR="00365F11">
                <w:rPr>
                  <w:rFonts w:ascii="Arial" w:hAnsi="Arial" w:cs="Arial"/>
                </w:rPr>
                <w:t xml:space="preserve"> </w:t>
              </w:r>
            </w:ins>
          </w:p>
          <w:p w14:paraId="78DE64FA" w14:textId="77777777" w:rsidR="00A32528" w:rsidRDefault="00A32528" w:rsidP="00365F11">
            <w:pPr>
              <w:spacing w:line="360" w:lineRule="auto"/>
              <w:jc w:val="both"/>
              <w:rPr>
                <w:rFonts w:ascii="Arial" w:hAnsi="Arial" w:cs="Arial"/>
              </w:rPr>
              <w:pPrChange w:id="6" w:author="Aparecida Ferreira" w:date="2024-08-15T20:57:00Z">
                <w:pPr/>
              </w:pPrChange>
            </w:pPr>
          </w:p>
        </w:tc>
      </w:tr>
    </w:tbl>
    <w:p w14:paraId="2B1EC6B5" w14:textId="77777777" w:rsidR="00A32528" w:rsidRDefault="00A32528">
      <w:pPr>
        <w:rPr>
          <w:rFonts w:ascii="Arial" w:hAnsi="Arial" w:cs="Arial"/>
        </w:rPr>
      </w:pPr>
    </w:p>
    <w:p w14:paraId="56B9CBCB" w14:textId="77777777" w:rsidR="00A32528" w:rsidRDefault="00A32528">
      <w:pPr>
        <w:rPr>
          <w:rFonts w:ascii="Arial" w:hAnsi="Arial" w:cs="Arial"/>
        </w:rPr>
      </w:pPr>
    </w:p>
    <w:p w14:paraId="30CC13DF" w14:textId="77777777" w:rsidR="00A32528" w:rsidRDefault="00A32528">
      <w:pPr>
        <w:rPr>
          <w:rFonts w:ascii="Arial" w:hAnsi="Arial" w:cs="Arial"/>
        </w:rPr>
      </w:pPr>
    </w:p>
    <w:p w14:paraId="202325C9" w14:textId="77777777" w:rsidR="00A32528" w:rsidRDefault="00D83D52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 xml:space="preserve">DISCIPLINAS </w:t>
      </w:r>
      <w:r>
        <w:rPr>
          <w:rFonts w:ascii="Arial" w:hAnsi="Arial" w:cs="Arial"/>
        </w:rPr>
        <w:t>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38A95B8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4657" w14:textId="77777777" w:rsidR="00D90E13" w:rsidRPr="00D90E13" w:rsidRDefault="00D90E13" w:rsidP="00D90E13">
            <w:pPr>
              <w:spacing w:line="360" w:lineRule="auto"/>
              <w:jc w:val="both"/>
              <w:rPr>
                <w:ins w:id="7" w:author="Aparecida Ferreira" w:date="2024-08-15T21:11:00Z"/>
                <w:rFonts w:ascii="Arial" w:hAnsi="Arial" w:cs="Arial"/>
                <w:rPrChange w:id="8" w:author="Aparecida Ferreira" w:date="2024-08-15T21:11:00Z">
                  <w:rPr>
                    <w:ins w:id="9" w:author="Aparecida Ferreira" w:date="2024-08-15T21:11:00Z"/>
                  </w:rPr>
                </w:rPrChange>
              </w:rPr>
              <w:pPrChange w:id="10" w:author="Aparecida Ferreira" w:date="2024-08-15T21:11:00Z">
                <w:pPr>
                  <w:ind w:right="1134"/>
                </w:pPr>
              </w:pPrChange>
            </w:pPr>
            <w:ins w:id="11" w:author="Aparecida Ferreira" w:date="2024-08-15T21:11:00Z">
              <w:r w:rsidRPr="00D90E13">
                <w:rPr>
                  <w:rFonts w:ascii="Arial" w:hAnsi="Arial" w:cs="Arial"/>
                  <w:rPrChange w:id="12" w:author="Aparecida Ferreira" w:date="2024-08-15T21:11:00Z">
                    <w:rPr>
                      <w:rFonts w:ascii="Arial" w:hAnsi="Arial" w:cs="Arial"/>
                    </w:rPr>
                  </w:rPrChange>
                </w:rPr>
                <w:t xml:space="preserve">ANÁLISE DE PROJETOS E SISTEMAS: </w:t>
              </w:r>
              <w:r w:rsidRPr="00D90E13">
                <w:rPr>
                  <w:rFonts w:ascii="Arial" w:hAnsi="Arial" w:cs="Arial"/>
                  <w:rPrChange w:id="13" w:author="Aparecida Ferreira" w:date="2024-08-15T21:11:00Z">
                    <w:rPr/>
                  </w:rPrChange>
                </w:rPr>
                <w:t>É o processo de examinar detalhadamente um projeto ou sistema para avaliar sua estrutura, funcionamento, desempenho e identificar possíveis problemas ou áreas de melhoria.</w:t>
              </w:r>
            </w:ins>
          </w:p>
          <w:p w14:paraId="1E306BE6" w14:textId="77777777" w:rsidR="00D90E13" w:rsidRPr="00D90E13" w:rsidRDefault="00D90E13" w:rsidP="00D90E13">
            <w:pPr>
              <w:spacing w:line="360" w:lineRule="auto"/>
              <w:jc w:val="both"/>
              <w:rPr>
                <w:ins w:id="14" w:author="Aparecida Ferreira" w:date="2024-08-15T21:11:00Z"/>
                <w:rFonts w:ascii="Arial" w:hAnsi="Arial" w:cs="Arial"/>
                <w:rPrChange w:id="15" w:author="Aparecida Ferreira" w:date="2024-08-15T21:11:00Z">
                  <w:rPr>
                    <w:ins w:id="16" w:author="Aparecida Ferreira" w:date="2024-08-15T21:11:00Z"/>
                  </w:rPr>
                </w:rPrChange>
              </w:rPr>
              <w:pPrChange w:id="17" w:author="Aparecida Ferreira" w:date="2024-08-15T21:11:00Z">
                <w:pPr>
                  <w:ind w:right="1134"/>
                </w:pPr>
              </w:pPrChange>
            </w:pPr>
            <w:ins w:id="18" w:author="Aparecida Ferreira" w:date="2024-08-15T21:11:00Z">
              <w:r w:rsidRPr="00D90E13">
                <w:rPr>
                  <w:rFonts w:ascii="Arial" w:hAnsi="Arial" w:cs="Arial"/>
                  <w:rPrChange w:id="19" w:author="Aparecida Ferreira" w:date="2024-08-15T21:11:00Z">
                    <w:rPr>
                      <w:rFonts w:ascii="Arial" w:hAnsi="Arial" w:cs="Arial"/>
                    </w:rPr>
                  </w:rPrChange>
                </w:rPr>
                <w:t xml:space="preserve">FRONT-END: </w:t>
              </w:r>
              <w:r w:rsidRPr="00D90E13">
                <w:rPr>
                  <w:rFonts w:ascii="Arial" w:hAnsi="Arial" w:cs="Arial"/>
                  <w:rPrChange w:id="20" w:author="Aparecida Ferreira" w:date="2024-08-15T21:11:00Z">
                    <w:rPr/>
                  </w:rPrChange>
                </w:rPr>
                <w:t>Refere-se à parte de um sistema ou aplicação com a qual o usuário interage diretamente. É a interface visual, incluindo botões, menus, formulários, etc.</w:t>
              </w:r>
            </w:ins>
          </w:p>
          <w:p w14:paraId="42A8066F" w14:textId="77777777" w:rsidR="00A32528" w:rsidDel="00D90E13" w:rsidRDefault="00D90E13" w:rsidP="00D90E13">
            <w:pPr>
              <w:spacing w:line="360" w:lineRule="auto"/>
              <w:jc w:val="both"/>
              <w:rPr>
                <w:del w:id="21" w:author="Aparecida Ferreira" w:date="2024-08-15T21:11:00Z"/>
              </w:rPr>
              <w:pPrChange w:id="22" w:author="Aparecida Ferreira" w:date="2024-08-15T21:11:00Z">
                <w:pPr/>
              </w:pPrChange>
            </w:pPr>
            <w:ins w:id="23" w:author="Aparecida Ferreira" w:date="2024-08-15T21:11:00Z">
              <w:r w:rsidRPr="00D90E13">
                <w:rPr>
                  <w:rFonts w:ascii="Arial" w:hAnsi="Arial" w:cs="Arial"/>
                  <w:rPrChange w:id="24" w:author="Aparecida Ferreira" w:date="2024-08-15T21:11:00Z">
                    <w:rPr>
                      <w:rFonts w:ascii="Arial" w:hAnsi="Arial" w:cs="Arial"/>
                    </w:rPr>
                  </w:rPrChange>
                </w:rPr>
                <w:t xml:space="preserve">COMPUTAÇÃO GRÁFICA: </w:t>
              </w:r>
              <w:r w:rsidRPr="00D90E13">
                <w:rPr>
                  <w:rFonts w:ascii="Arial" w:hAnsi="Arial" w:cs="Arial"/>
                  <w:rPrChange w:id="25" w:author="Aparecida Ferreira" w:date="2024-08-15T21:11:00Z">
                    <w:rPr/>
                  </w:rPrChange>
                </w:rPr>
                <w:t>É o campo da ciência da computação que se dedica à criação, manipulação e visualização de imagens e modelos visuais por meio de computadores.</w:t>
              </w:r>
            </w:ins>
            <w:del w:id="26" w:author="Aparecida Ferreira" w:date="2024-08-15T21:11:00Z">
              <w:r w:rsidR="00D83D52" w:rsidDel="00D90E13">
                <w:delText>Descrição das três disciplinas.</w:delText>
              </w:r>
            </w:del>
          </w:p>
          <w:p w14:paraId="430BACC9" w14:textId="77777777" w:rsidR="00A32528" w:rsidDel="00D90E13" w:rsidRDefault="00D83D52" w:rsidP="00D90E13">
            <w:pPr>
              <w:spacing w:line="360" w:lineRule="auto"/>
              <w:jc w:val="both"/>
              <w:rPr>
                <w:del w:id="27" w:author="Aparecida Ferreira" w:date="2024-08-15T21:11:00Z"/>
              </w:rPr>
              <w:pPrChange w:id="28" w:author="Aparecida Ferreira" w:date="2024-08-15T21:11:00Z">
                <w:pPr/>
              </w:pPrChange>
            </w:pPr>
            <w:del w:id="29" w:author="Aparecida Ferreira" w:date="2024-08-15T21:11:00Z">
              <w:r w:rsidDel="00D90E13">
                <w:delText>Análise de projetos e sistemas:</w:delText>
              </w:r>
            </w:del>
          </w:p>
          <w:p w14:paraId="31F07A68" w14:textId="77777777" w:rsidR="00A32528" w:rsidDel="00D90E13" w:rsidRDefault="00D83D52" w:rsidP="00D90E13">
            <w:pPr>
              <w:spacing w:line="360" w:lineRule="auto"/>
              <w:jc w:val="both"/>
              <w:rPr>
                <w:del w:id="30" w:author="Aparecida Ferreira" w:date="2024-08-15T21:11:00Z"/>
              </w:rPr>
              <w:pPrChange w:id="31" w:author="Aparecida Ferreira" w:date="2024-08-15T21:11:00Z">
                <w:pPr/>
              </w:pPrChange>
            </w:pPr>
            <w:del w:id="32" w:author="Aparecida Ferreira" w:date="2024-08-15T21:11:00Z">
              <w:r w:rsidDel="00D90E13">
                <w:delText>Banco de dados:</w:delText>
              </w:r>
            </w:del>
          </w:p>
          <w:p w14:paraId="7194A405" w14:textId="77777777" w:rsidR="00A32528" w:rsidDel="00D90E13" w:rsidRDefault="00D83D52" w:rsidP="00D90E13">
            <w:pPr>
              <w:spacing w:line="360" w:lineRule="auto"/>
              <w:jc w:val="both"/>
              <w:rPr>
                <w:del w:id="33" w:author="Aparecida Ferreira" w:date="2024-08-15T21:11:00Z"/>
              </w:rPr>
              <w:pPrChange w:id="34" w:author="Aparecida Ferreira" w:date="2024-08-15T21:11:00Z">
                <w:pPr/>
              </w:pPrChange>
            </w:pPr>
            <w:del w:id="35" w:author="Aparecida Ferreira" w:date="2024-08-15T21:11:00Z">
              <w:r w:rsidDel="00D90E13">
                <w:delText>Web design:</w:delText>
              </w:r>
            </w:del>
          </w:p>
          <w:p w14:paraId="6E655584" w14:textId="77777777" w:rsidR="00A32528" w:rsidRDefault="00A32528" w:rsidP="00D90E13">
            <w:pPr>
              <w:spacing w:line="360" w:lineRule="auto"/>
              <w:jc w:val="both"/>
              <w:pPrChange w:id="36" w:author="Aparecida Ferreira" w:date="2024-08-15T21:11:00Z">
                <w:pPr/>
              </w:pPrChange>
            </w:pPr>
          </w:p>
          <w:p w14:paraId="408E92FA" w14:textId="77777777" w:rsidR="00A32528" w:rsidRDefault="00A32528">
            <w:pPr>
              <w:rPr>
                <w:rFonts w:ascii="Arial" w:hAnsi="Arial" w:cs="Arial"/>
              </w:rPr>
            </w:pPr>
          </w:p>
        </w:tc>
      </w:tr>
    </w:tbl>
    <w:p w14:paraId="542A5583" w14:textId="77777777" w:rsidR="00A32528" w:rsidRDefault="00A32528">
      <w:pPr>
        <w:rPr>
          <w:rFonts w:ascii="Arial" w:hAnsi="Arial" w:cs="Arial"/>
        </w:rPr>
      </w:pPr>
    </w:p>
    <w:p w14:paraId="771F7740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2D0ADF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CB56" w14:textId="77777777" w:rsidR="00A32528" w:rsidRPr="00F800CB" w:rsidDel="00F800CB" w:rsidRDefault="00F800CB" w:rsidP="00F800CB">
            <w:pPr>
              <w:spacing w:after="0" w:line="360" w:lineRule="auto"/>
              <w:jc w:val="both"/>
              <w:rPr>
                <w:del w:id="37" w:author="Aparecida Ferreira" w:date="2024-08-15T21:12:00Z"/>
                <w:rFonts w:ascii="Arial" w:hAnsi="Arial" w:cs="Arial"/>
                <w:rPrChange w:id="38" w:author="Aparecida Ferreira" w:date="2024-08-15T21:16:00Z">
                  <w:rPr>
                    <w:del w:id="39" w:author="Aparecida Ferreira" w:date="2024-08-15T21:12:00Z"/>
                  </w:rPr>
                </w:rPrChange>
              </w:rPr>
              <w:pPrChange w:id="40" w:author="Aparecida Ferreira" w:date="2024-08-15T21:17:00Z">
                <w:pPr/>
              </w:pPrChange>
            </w:pPr>
            <w:ins w:id="41" w:author="Aparecida Ferreira" w:date="2024-08-15T21:16:00Z">
              <w:r w:rsidRPr="00F800CB">
                <w:rPr>
                  <w:rFonts w:ascii="Arial" w:hAnsi="Arial" w:cs="Arial"/>
                  <w:rPrChange w:id="42" w:author="Aparecida Ferreira" w:date="2024-08-15T21:16:00Z">
                    <w:rPr/>
                  </w:rPrChange>
                </w:rPr>
                <w:t>A automação do processo de agendamento diminui o risco de erros humanos, como duplicidade de agendamentos ou conflitos de horários.</w:t>
              </w:r>
            </w:ins>
            <w:ins w:id="43" w:author="Aparecida Ferreira" w:date="2024-08-15T21:17:00Z">
              <w:r>
                <w:rPr>
                  <w:rFonts w:ascii="Arial" w:hAnsi="Arial" w:cs="Arial"/>
                </w:rPr>
                <w:t xml:space="preserve"> </w:t>
              </w:r>
            </w:ins>
          </w:p>
          <w:p w14:paraId="573B6A19" w14:textId="77777777" w:rsidR="00F800CB" w:rsidRPr="00F800CB" w:rsidRDefault="00F800CB" w:rsidP="00F800CB">
            <w:pPr>
              <w:spacing w:after="0" w:line="360" w:lineRule="auto"/>
              <w:jc w:val="both"/>
              <w:rPr>
                <w:ins w:id="44" w:author="Aparecida Ferreira" w:date="2024-08-15T21:16:00Z"/>
                <w:rFonts w:ascii="Arial" w:hAnsi="Arial" w:cs="Arial"/>
                <w:rPrChange w:id="45" w:author="Aparecida Ferreira" w:date="2024-08-15T21:16:00Z">
                  <w:rPr>
                    <w:ins w:id="46" w:author="Aparecida Ferreira" w:date="2024-08-15T21:16:00Z"/>
                  </w:rPr>
                </w:rPrChange>
              </w:rPr>
              <w:pPrChange w:id="47" w:author="Aparecida Ferreira" w:date="2024-08-15T21:17:00Z">
                <w:pPr>
                  <w:snapToGrid w:val="0"/>
                </w:pPr>
              </w:pPrChange>
            </w:pPr>
            <w:ins w:id="48" w:author="Aparecida Ferreira" w:date="2024-08-15T21:16:00Z">
              <w:r w:rsidRPr="00F800CB">
                <w:rPr>
                  <w:rFonts w:ascii="Arial" w:hAnsi="Arial" w:cs="Arial"/>
                  <w:rPrChange w:id="49" w:author="Aparecida Ferreira" w:date="2024-08-15T21:16:00Z">
                    <w:rPr/>
                  </w:rPrChange>
                </w:rPr>
                <w:t>Lembretes automáticos por e-mail ou SMS ajudam a reduzir o número de faltas</w:t>
              </w:r>
              <w:bookmarkStart w:id="50" w:name="_GoBack"/>
              <w:bookmarkEnd w:id="50"/>
            </w:ins>
          </w:p>
          <w:p w14:paraId="1D622257" w14:textId="77777777" w:rsidR="00A32528" w:rsidDel="00D90E13" w:rsidRDefault="00D83D52" w:rsidP="00D90E13">
            <w:pPr>
              <w:rPr>
                <w:del w:id="51" w:author="Aparecida Ferreira" w:date="2024-08-15T21:12:00Z"/>
              </w:rPr>
              <w:pPrChange w:id="52" w:author="Aparecida Ferreira" w:date="2024-08-15T21:14:00Z">
                <w:pPr>
                  <w:autoSpaceDE w:val="0"/>
                </w:pPr>
              </w:pPrChange>
            </w:pPr>
            <w:del w:id="53" w:author="Aparecida Ferreira" w:date="2024-08-15T21:12:00Z">
              <w:r w:rsidDel="00D90E13">
                <w:rPr>
                  <w:rFonts w:eastAsia="Calibri"/>
                  <w:lang w:eastAsia="pt-BR"/>
                </w:rPr>
                <w:delText xml:space="preserve">Determina o que se pretende realizar para obter resposta ao problema proposto, de um ponto de vista. O objetivo geral deve ser amplo </w:delText>
              </w:r>
              <w:r w:rsidDel="00D90E13">
                <w:rPr>
                  <w:rFonts w:eastAsia="Calibri"/>
                  <w:lang w:eastAsia="pt-BR"/>
                </w:rPr>
                <w:delText>e passível de ser desmembrado em objetivos específicos.</w:delText>
              </w:r>
            </w:del>
          </w:p>
          <w:p w14:paraId="58CC349A" w14:textId="77777777" w:rsidR="00A32528" w:rsidRDefault="00A32528" w:rsidP="00D90E13">
            <w:pPr>
              <w:pPrChange w:id="54" w:author="Aparecida Ferreira" w:date="2024-08-15T21:14:00Z">
                <w:pPr/>
              </w:pPrChange>
            </w:pPr>
          </w:p>
        </w:tc>
      </w:tr>
    </w:tbl>
    <w:p w14:paraId="15272649" w14:textId="77777777" w:rsidR="00F800CB" w:rsidRDefault="00D83D52">
      <w:pPr>
        <w:rPr>
          <w:ins w:id="55" w:author="Aparecida Ferreira" w:date="2024-08-15T21:15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F486E7" w14:textId="77777777" w:rsidR="00F800CB" w:rsidRDefault="00F800CB">
      <w:pPr>
        <w:rPr>
          <w:ins w:id="56" w:author="Aparecida Ferreira" w:date="2024-08-15T21:15:00Z"/>
          <w:rFonts w:ascii="Arial" w:eastAsia="Arial" w:hAnsi="Arial" w:cs="Arial"/>
        </w:rPr>
      </w:pPr>
    </w:p>
    <w:p w14:paraId="54E8113A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10DB0F6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B895" w14:textId="77777777" w:rsidR="00F800CB" w:rsidRPr="004F1DE2" w:rsidRDefault="00F800CB" w:rsidP="00F800C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ins w:id="57" w:author="Aparecida Ferreira" w:date="2024-08-15T21:15:00Z"/>
                <w:rFonts w:ascii="Arial" w:hAnsi="Arial" w:cs="Arial"/>
              </w:rPr>
              <w:pPrChange w:id="58" w:author="Aparecida Ferreira" w:date="2024-08-15T21:15:00Z">
                <w:pPr>
                  <w:pStyle w:val="PargrafodaLista"/>
                  <w:numPr>
                    <w:numId w:val="3"/>
                  </w:numPr>
                  <w:ind w:left="360" w:hanging="360"/>
                  <w:jc w:val="both"/>
                </w:pPr>
              </w:pPrChange>
            </w:pPr>
            <w:ins w:id="59" w:author="Aparecida Ferreira" w:date="2024-08-15T21:15:00Z">
              <w:r w:rsidRPr="004F1DE2">
                <w:rPr>
                  <w:rFonts w:ascii="Arial" w:hAnsi="Arial" w:cs="Arial"/>
                </w:rPr>
                <w:lastRenderedPageBreak/>
                <w:t>Interface intuitiva e fácil de navegar, permitindo que os pacientes agendem consultas de forma rápida e simples.</w:t>
              </w:r>
            </w:ins>
          </w:p>
          <w:p w14:paraId="525B1627" w14:textId="77777777" w:rsidR="00F800CB" w:rsidRPr="004F1DE2" w:rsidRDefault="00F800CB" w:rsidP="00F800C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ins w:id="60" w:author="Aparecida Ferreira" w:date="2024-08-15T21:15:00Z"/>
                <w:rFonts w:ascii="Arial" w:hAnsi="Arial" w:cs="Arial"/>
              </w:rPr>
              <w:pPrChange w:id="61" w:author="Aparecida Ferreira" w:date="2024-08-15T21:15:00Z">
                <w:pPr>
                  <w:pStyle w:val="PargrafodaLista"/>
                  <w:numPr>
                    <w:numId w:val="3"/>
                  </w:numPr>
                  <w:ind w:left="360" w:hanging="360"/>
                  <w:jc w:val="both"/>
                </w:pPr>
              </w:pPrChange>
            </w:pPr>
            <w:ins w:id="62" w:author="Aparecida Ferreira" w:date="2024-08-15T21:15:00Z">
              <w:r w:rsidRPr="004F1DE2">
                <w:rPr>
                  <w:rFonts w:ascii="Arial" w:hAnsi="Arial" w:cs="Arial"/>
                </w:rPr>
                <w:t>Controle sobre seus próprios agendamentos, podendo escolher horários e serviços de acordo com suas necessidades.</w:t>
              </w:r>
            </w:ins>
          </w:p>
          <w:p w14:paraId="0B6DB0D6" w14:textId="77777777" w:rsidR="00F800CB" w:rsidRPr="004F1DE2" w:rsidRDefault="00F800CB" w:rsidP="00F800C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ins w:id="63" w:author="Aparecida Ferreira" w:date="2024-08-15T21:15:00Z"/>
                <w:rFonts w:ascii="Arial" w:hAnsi="Arial" w:cs="Arial"/>
              </w:rPr>
              <w:pPrChange w:id="64" w:author="Aparecida Ferreira" w:date="2024-08-15T21:15:00Z">
                <w:pPr>
                  <w:pStyle w:val="PargrafodaLista"/>
                  <w:numPr>
                    <w:numId w:val="3"/>
                  </w:numPr>
                  <w:ind w:left="360" w:hanging="360"/>
                  <w:jc w:val="both"/>
                </w:pPr>
              </w:pPrChange>
            </w:pPr>
            <w:ins w:id="65" w:author="Aparecida Ferreira" w:date="2024-08-15T21:15:00Z">
              <w:r w:rsidRPr="004F1DE2">
                <w:rPr>
                  <w:rFonts w:ascii="Arial" w:hAnsi="Arial" w:cs="Arial"/>
                </w:rPr>
                <w:t>Fornecer informações importantes sobre a clínica, os serviços oferecidos e os profissionais, facilitando a tomada de decisão do paciente.</w:t>
              </w:r>
            </w:ins>
          </w:p>
          <w:p w14:paraId="0A25ACFB" w14:textId="77777777" w:rsidR="00A32528" w:rsidDel="00F800CB" w:rsidRDefault="00A32528">
            <w:pPr>
              <w:autoSpaceDE w:val="0"/>
              <w:rPr>
                <w:del w:id="66" w:author="Aparecida Ferreira" w:date="2024-08-15T21:15:00Z"/>
                <w:rFonts w:ascii="Arial" w:eastAsia="Calibri" w:hAnsi="Arial" w:cs="Arial"/>
                <w:lang w:eastAsia="pt-BR"/>
              </w:rPr>
            </w:pPr>
          </w:p>
          <w:p w14:paraId="6269C53D" w14:textId="77777777" w:rsidR="00A32528" w:rsidDel="00F800CB" w:rsidRDefault="00D83D52">
            <w:pPr>
              <w:autoSpaceDE w:val="0"/>
              <w:rPr>
                <w:del w:id="67" w:author="Aparecida Ferreira" w:date="2024-08-15T21:15:00Z"/>
                <w:rFonts w:ascii="Arial" w:hAnsi="Arial" w:cs="Arial"/>
              </w:rPr>
            </w:pPr>
            <w:del w:id="68" w:author="Aparecida Ferreira" w:date="2024-08-15T21:15:00Z">
              <w:r w:rsidDel="00F800CB">
                <w:rPr>
                  <w:rFonts w:ascii="Arial" w:eastAsia="Calibri" w:hAnsi="Arial" w:cs="Arial"/>
                  <w:lang w:eastAsia="pt-BR"/>
                </w:rPr>
                <w:delText>Derivam do objetivo geral e apresentam as distintas ações que devem ser necessariamente desenvolvidas para o atingimento do objetivo geral.</w:delText>
              </w:r>
            </w:del>
          </w:p>
          <w:p w14:paraId="0EC0ADDF" w14:textId="77777777" w:rsidR="00A32528" w:rsidRDefault="00A32528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3EEA3ED4" w14:textId="77777777" w:rsidR="00A32528" w:rsidRDefault="00A32528">
      <w:pPr>
        <w:rPr>
          <w:rFonts w:ascii="Arial" w:hAnsi="Arial" w:cs="Arial"/>
        </w:rPr>
      </w:pPr>
    </w:p>
    <w:p w14:paraId="3B791A24" w14:textId="77777777" w:rsidR="00A32528" w:rsidRDefault="00D83D52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FECA9BA" w14:textId="77777777" w:rsidR="00A32528" w:rsidRDefault="00D83D5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2FFE305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0576" w14:textId="77777777" w:rsidR="00A32528" w:rsidRPr="00365F11" w:rsidRDefault="00D83D52">
            <w:pPr>
              <w:spacing w:line="360" w:lineRule="auto"/>
              <w:rPr>
                <w:rFonts w:ascii="Arial" w:hAnsi="Arial" w:cs="Arial"/>
                <w:highlight w:val="yellow"/>
                <w:rPrChange w:id="69" w:author="Aparecida Ferreira" w:date="2024-08-15T21:03:00Z">
                  <w:rPr>
                    <w:rFonts w:ascii="Arial" w:hAnsi="Arial" w:cs="Arial"/>
                  </w:rPr>
                </w:rPrChange>
              </w:rPr>
            </w:pPr>
            <w:commentRangeStart w:id="70"/>
            <w:r w:rsidRPr="00365F11">
              <w:rPr>
                <w:rFonts w:ascii="Arial" w:hAnsi="Arial" w:cs="Arial"/>
                <w:highlight w:val="yellow"/>
                <w:rPrChange w:id="71" w:author="Aparecida Ferreira" w:date="2024-08-15T21:03:00Z">
                  <w:rPr>
                    <w:rFonts w:ascii="Arial" w:hAnsi="Arial" w:cs="Arial"/>
                  </w:rPr>
                </w:rPrChange>
              </w:rPr>
              <w:t>Descrição</w:t>
            </w:r>
            <w:commentRangeEnd w:id="70"/>
            <w:r w:rsidR="00365F11">
              <w:rPr>
                <w:rStyle w:val="Refdecomentrio"/>
              </w:rPr>
              <w:commentReference w:id="70"/>
            </w:r>
            <w:r w:rsidRPr="00365F11">
              <w:rPr>
                <w:rFonts w:ascii="Arial" w:hAnsi="Arial" w:cs="Arial"/>
                <w:highlight w:val="yellow"/>
                <w:rPrChange w:id="72" w:author="Aparecida Ferreira" w:date="2024-08-15T21:03:00Z">
                  <w:rPr>
                    <w:rFonts w:ascii="Arial" w:hAnsi="Arial" w:cs="Arial"/>
                  </w:rPr>
                </w:rPrChange>
              </w:rPr>
              <w:t xml:space="preserve"> dos métodos e procedimentos que </w:t>
            </w:r>
            <w:commentRangeStart w:id="73"/>
            <w:r w:rsidRPr="00365F11">
              <w:rPr>
                <w:rFonts w:ascii="Arial" w:hAnsi="Arial" w:cs="Arial"/>
                <w:highlight w:val="yellow"/>
                <w:rPrChange w:id="74" w:author="Aparecida Ferreira" w:date="2024-08-15T21:03:00Z">
                  <w:rPr>
                    <w:rFonts w:ascii="Arial" w:hAnsi="Arial" w:cs="Arial"/>
                  </w:rPr>
                </w:rPrChange>
              </w:rPr>
              <w:t>nortearão</w:t>
            </w:r>
            <w:commentRangeEnd w:id="73"/>
            <w:r w:rsidR="00D90E13">
              <w:rPr>
                <w:rStyle w:val="Refdecomentrio"/>
              </w:rPr>
              <w:commentReference w:id="73"/>
            </w:r>
            <w:r w:rsidRPr="00365F11">
              <w:rPr>
                <w:rFonts w:ascii="Arial" w:hAnsi="Arial" w:cs="Arial"/>
                <w:highlight w:val="yellow"/>
                <w:rPrChange w:id="75" w:author="Aparecida Ferreira" w:date="2024-08-15T21:03:00Z">
                  <w:rPr>
                    <w:rFonts w:ascii="Arial" w:hAnsi="Arial" w:cs="Arial"/>
                  </w:rPr>
                </w:rPrChange>
              </w:rPr>
              <w:t xml:space="preserve"> a busca de informações para responder o problema de pesquisa:</w:t>
            </w:r>
          </w:p>
          <w:p w14:paraId="71363EE1" w14:textId="77777777" w:rsidR="00A32528" w:rsidRPr="00365F11" w:rsidRDefault="00D83D5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  <w:rPrChange w:id="76" w:author="Aparecida Ferreira" w:date="2024-08-15T21:03:00Z">
                  <w:rPr>
                    <w:rFonts w:ascii="Arial" w:hAnsi="Arial" w:cs="Arial"/>
                  </w:rPr>
                </w:rPrChange>
              </w:rPr>
            </w:pPr>
            <w:r w:rsidRPr="00365F11">
              <w:rPr>
                <w:rFonts w:ascii="Arial" w:hAnsi="Arial" w:cs="Arial"/>
                <w:highlight w:val="yellow"/>
                <w:rPrChange w:id="77" w:author="Aparecida Ferreira" w:date="2024-08-15T21:03:00Z">
                  <w:rPr>
                    <w:rFonts w:ascii="Arial" w:hAnsi="Arial" w:cs="Arial"/>
                  </w:rPr>
                </w:rPrChange>
              </w:rPr>
              <w:t>Pesquisa Bibliográfica</w:t>
            </w:r>
          </w:p>
          <w:p w14:paraId="491734B9" w14:textId="77777777" w:rsidR="00A32528" w:rsidRPr="00365F11" w:rsidRDefault="00D83D5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  <w:rPrChange w:id="78" w:author="Aparecida Ferreira" w:date="2024-08-15T21:03:00Z">
                  <w:rPr>
                    <w:rFonts w:ascii="Arial" w:hAnsi="Arial" w:cs="Arial"/>
                  </w:rPr>
                </w:rPrChange>
              </w:rPr>
            </w:pPr>
            <w:r w:rsidRPr="00365F11">
              <w:rPr>
                <w:rFonts w:ascii="Arial" w:hAnsi="Arial" w:cs="Arial"/>
                <w:highlight w:val="yellow"/>
                <w:rPrChange w:id="79" w:author="Aparecida Ferreira" w:date="2024-08-15T21:03:00Z">
                  <w:rPr>
                    <w:rFonts w:ascii="Arial" w:hAnsi="Arial" w:cs="Arial"/>
                  </w:rPr>
                </w:rPrChange>
              </w:rPr>
              <w:t>Pesquisa de campo</w:t>
            </w:r>
          </w:p>
          <w:p w14:paraId="1A4E8822" w14:textId="77777777" w:rsidR="00A32528" w:rsidRPr="00365F11" w:rsidRDefault="00D83D5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  <w:rPrChange w:id="80" w:author="Aparecida Ferreira" w:date="2024-08-15T21:03:00Z">
                  <w:rPr>
                    <w:rFonts w:ascii="Arial" w:hAnsi="Arial" w:cs="Arial"/>
                  </w:rPr>
                </w:rPrChange>
              </w:rPr>
            </w:pPr>
            <w:r w:rsidRPr="00365F11">
              <w:rPr>
                <w:rFonts w:ascii="Arial" w:hAnsi="Arial" w:cs="Arial"/>
                <w:highlight w:val="yellow"/>
                <w:rPrChange w:id="81" w:author="Aparecida Ferreira" w:date="2024-08-15T21:03:00Z">
                  <w:rPr>
                    <w:rFonts w:ascii="Arial" w:hAnsi="Arial" w:cs="Arial"/>
                  </w:rPr>
                </w:rPrChange>
              </w:rPr>
              <w:t>Entrevista</w:t>
            </w:r>
          </w:p>
          <w:p w14:paraId="51C93B8B" w14:textId="77777777" w:rsidR="00A32528" w:rsidRDefault="00D83D5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365F11">
              <w:rPr>
                <w:rFonts w:ascii="Arial" w:hAnsi="Arial" w:cs="Arial"/>
                <w:highlight w:val="yellow"/>
                <w:rPrChange w:id="82" w:author="Aparecida Ferreira" w:date="2024-08-15T21:03:00Z">
                  <w:rPr>
                    <w:rFonts w:ascii="Arial" w:hAnsi="Arial" w:cs="Arial"/>
                  </w:rPr>
                </w:rPrChange>
              </w:rPr>
              <w:t>Levantamento das necessidades</w:t>
            </w:r>
          </w:p>
        </w:tc>
      </w:tr>
    </w:tbl>
    <w:p w14:paraId="45925D11" w14:textId="77777777" w:rsidR="00A32528" w:rsidRDefault="00A32528">
      <w:pPr>
        <w:spacing w:line="360" w:lineRule="auto"/>
        <w:rPr>
          <w:rFonts w:ascii="Arial" w:hAnsi="Arial" w:cs="Arial"/>
        </w:rPr>
      </w:pPr>
    </w:p>
    <w:p w14:paraId="1B0923A1" w14:textId="77777777" w:rsidR="00A32528" w:rsidRDefault="00D83D5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8A891C8" w14:textId="77777777" w:rsidR="00A32528" w:rsidRDefault="00A32528">
      <w:pPr>
        <w:rPr>
          <w:rFonts w:ascii="Arial" w:eastAsia="Arial" w:hAnsi="Arial" w:cs="Arial"/>
        </w:rPr>
      </w:pPr>
    </w:p>
    <w:p w14:paraId="05ED8BA3" w14:textId="77777777" w:rsidR="00A32528" w:rsidRDefault="00D83D52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2528" w14:paraId="0944C62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A7DD" w14:textId="77777777" w:rsidR="00A32528" w:rsidDel="00D90E13" w:rsidRDefault="00D83D52" w:rsidP="00D90E13">
            <w:pPr>
              <w:spacing w:after="0" w:line="240" w:lineRule="auto"/>
              <w:rPr>
                <w:del w:id="83" w:author="Aparecida Ferreira" w:date="2024-08-15T21:07:00Z"/>
                <w:rFonts w:ascii="Arial" w:hAnsi="Arial" w:cs="Arial"/>
              </w:rPr>
              <w:pPrChange w:id="84" w:author="Aparecida Ferreira" w:date="2024-08-15T21:07:00Z">
                <w:pPr/>
              </w:pPrChange>
            </w:pPr>
            <w:del w:id="85" w:author="Aparecida Ferreira" w:date="2024-08-15T21:07:00Z">
              <w:r w:rsidDel="00D90E13">
                <w:rPr>
                  <w:rFonts w:ascii="Arial" w:hAnsi="Arial" w:cs="Arial"/>
                </w:rPr>
                <w:delText xml:space="preserve">Listar os principais LIVROS a serem </w:delText>
              </w:r>
              <w:r w:rsidDel="00D90E13">
                <w:rPr>
                  <w:rFonts w:ascii="Arial" w:hAnsi="Arial" w:cs="Arial"/>
                </w:rPr>
                <w:delText>pesquisados. (Mínimo 03 Bibliografias para cada disciplina, preferencialmente da biblioteca do CEEP)</w:delText>
              </w:r>
            </w:del>
          </w:p>
          <w:p w14:paraId="37BE6CE0" w14:textId="77777777" w:rsidR="00A32528" w:rsidDel="00D90E13" w:rsidRDefault="00D83D52" w:rsidP="00D90E13">
            <w:pPr>
              <w:spacing w:after="0" w:line="240" w:lineRule="auto"/>
              <w:rPr>
                <w:del w:id="86" w:author="Aparecida Ferreira" w:date="2024-08-15T21:07:00Z"/>
                <w:rFonts w:ascii="Arial" w:hAnsi="Arial" w:cs="Arial"/>
              </w:rPr>
              <w:pPrChange w:id="87" w:author="Aparecida Ferreira" w:date="2024-08-15T21:07:00Z">
                <w:pPr/>
              </w:pPrChange>
            </w:pPr>
            <w:del w:id="88" w:author="Aparecida Ferreira" w:date="2024-08-15T21:07:00Z">
              <w:r w:rsidDel="00D90E13">
                <w:rPr>
                  <w:rFonts w:ascii="Arial" w:hAnsi="Arial" w:cs="Arial"/>
                </w:rPr>
                <w:delText>Usar artigos:</w:delText>
              </w:r>
            </w:del>
          </w:p>
          <w:p w14:paraId="1F63B1EE" w14:textId="77777777" w:rsidR="00A32528" w:rsidDel="00D90E13" w:rsidRDefault="00D83D52" w:rsidP="00D90E13">
            <w:pPr>
              <w:spacing w:after="0" w:line="240" w:lineRule="auto"/>
              <w:rPr>
                <w:del w:id="89" w:author="Aparecida Ferreira" w:date="2024-08-15T21:07:00Z"/>
                <w:rFonts w:ascii="Arial" w:hAnsi="Arial" w:cs="Arial"/>
                <w:color w:val="000000"/>
                <w:shd w:val="clear" w:color="auto" w:fill="F5F5F5"/>
              </w:rPr>
              <w:pPrChange w:id="90" w:author="Aparecida Ferreira" w:date="2024-08-15T21:07:00Z">
                <w:pPr/>
              </w:pPrChange>
            </w:pPr>
            <w:del w:id="91" w:author="Aparecida Ferreira" w:date="2024-08-15T21:07:00Z"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 \l "google"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Google Acadêmico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</w:delInstrText>
              </w:r>
              <w:r w:rsidDel="00D90E13">
                <w:delInstrText xml:space="preserve">/blog/melhores-sites-para-pesquisa-academica" \l "portal"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Portal da CAPES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 \l "scielo"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SciELO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</w:delInstrText>
              </w:r>
              <w:r w:rsidDel="00D90E13">
                <w:delInstrText xml:space="preserve"> \l "academia"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Academia.Edu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 \l "bdtd"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BDTD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 \l "science"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Science.gov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</w:delInstrText>
              </w:r>
              <w:r w:rsidDel="00D90E13">
                <w:delInstrText xml:space="preserve">w.unit.br/blog/melhores-sites-para-pesquisa-academica" \l "eric"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Eric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"https://www.unit.br/blog/melhores-sites-para-pesquisa-academica" \l "e-journals"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E-Journals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</w:rPr>
                <w:br/>
              </w:r>
              <w:r w:rsidDel="00D90E13">
                <w:fldChar w:fldCharType="begin"/>
              </w:r>
              <w:r w:rsidDel="00D90E13">
                <w:delInstrText xml:space="preserve"> HYPERLINK "https://www.unit.br/blog/melhores-sites-para-pesquisa-academic</w:delInstrText>
              </w:r>
              <w:r w:rsidDel="00D90E13">
                <w:delInstrText xml:space="preserve">a" \l "redalyc" </w:delInstrText>
              </w:r>
              <w:r w:rsidDel="00D90E13">
                <w:fldChar w:fldCharType="separate"/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delText> Redalyc</w:delText>
              </w:r>
              <w:r w:rsidDel="00D90E13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Del="00D90E13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</w:p>
          <w:p w14:paraId="4EADC828" w14:textId="77777777" w:rsidR="00A32528" w:rsidDel="00D90E13" w:rsidRDefault="00A32528" w:rsidP="00D90E13">
            <w:pPr>
              <w:spacing w:after="0" w:line="240" w:lineRule="auto"/>
              <w:rPr>
                <w:del w:id="92" w:author="Aparecida Ferreira" w:date="2024-08-15T21:07:00Z"/>
                <w:rFonts w:ascii="Arial" w:hAnsi="Arial" w:cs="Arial"/>
                <w:color w:val="000000"/>
                <w:shd w:val="clear" w:color="auto" w:fill="F5F5F5"/>
              </w:rPr>
              <w:pPrChange w:id="93" w:author="Aparecida Ferreira" w:date="2024-08-15T21:07:00Z">
                <w:pPr/>
              </w:pPrChange>
            </w:pPr>
          </w:p>
          <w:p w14:paraId="7BE4986B" w14:textId="77777777" w:rsidR="00A32528" w:rsidRDefault="00D83D52" w:rsidP="00D90E13">
            <w:pPr>
              <w:spacing w:after="0" w:line="240" w:lineRule="auto"/>
              <w:rPr>
                <w:rFonts w:ascii="Arial" w:hAnsi="Arial" w:cs="Arial"/>
              </w:rPr>
              <w:pPrChange w:id="94" w:author="Aparecida Ferreira" w:date="2024-08-15T21:07:00Z">
                <w:pPr/>
              </w:pPrChange>
            </w:pPr>
            <w:r>
              <w:rPr>
                <w:rFonts w:ascii="Arial" w:hAnsi="Arial" w:cs="Arial"/>
              </w:rPr>
              <w:t xml:space="preserve">EISNER, Michael D. </w:t>
            </w:r>
            <w:r>
              <w:rPr>
                <w:rFonts w:ascii="Arial" w:hAnsi="Arial" w:cs="Arial"/>
                <w:b/>
                <w:bCs/>
              </w:rPr>
              <w:t>O jeito Disney de encantar os clientes</w:t>
            </w:r>
            <w:r>
              <w:rPr>
                <w:rFonts w:ascii="Arial" w:hAnsi="Arial" w:cs="Arial"/>
              </w:rPr>
              <w:t>: do atendimento</w:t>
            </w:r>
          </w:p>
          <w:p w14:paraId="0BB844AC" w14:textId="77777777" w:rsidR="00A32528" w:rsidRDefault="00D83D52" w:rsidP="00D90E13">
            <w:pPr>
              <w:spacing w:after="0" w:line="240" w:lineRule="auto"/>
              <w:rPr>
                <w:rFonts w:ascii="Arial" w:hAnsi="Arial" w:cs="Arial"/>
              </w:rPr>
              <w:pPrChange w:id="95" w:author="Aparecida Ferreira" w:date="2024-08-15T21:07:00Z">
                <w:pPr/>
              </w:pPrChange>
            </w:pPr>
            <w:r>
              <w:rPr>
                <w:rFonts w:ascii="Arial" w:hAnsi="Arial" w:cs="Arial"/>
              </w:rPr>
              <w:t>excepcional ao nunca parar de crescer e acreditar 1.ed., São Paulo: Saraiva, 2011.</w:t>
            </w:r>
          </w:p>
          <w:p w14:paraId="372F4171" w14:textId="77777777" w:rsidR="00A32528" w:rsidRDefault="00A32528" w:rsidP="00D90E13">
            <w:pPr>
              <w:spacing w:after="0" w:line="240" w:lineRule="auto"/>
              <w:rPr>
                <w:rFonts w:ascii="Arial" w:hAnsi="Arial" w:cs="Arial"/>
              </w:rPr>
              <w:pPrChange w:id="96" w:author="Aparecida Ferreira" w:date="2024-08-15T21:07:00Z">
                <w:pPr/>
              </w:pPrChange>
            </w:pPr>
          </w:p>
          <w:p w14:paraId="2AEE666A" w14:textId="77777777" w:rsidR="00A32528" w:rsidRDefault="00D83D52" w:rsidP="00D90E13">
            <w:pPr>
              <w:spacing w:after="0" w:line="240" w:lineRule="auto"/>
              <w:rPr>
                <w:rFonts w:ascii="Arial" w:hAnsi="Arial" w:cs="Arial"/>
              </w:rPr>
              <w:pPrChange w:id="97" w:author="Aparecida Ferreira" w:date="2024-08-15T21:07:00Z">
                <w:pPr/>
              </w:pPrChange>
            </w:pPr>
            <w:r>
              <w:rPr>
                <w:rFonts w:ascii="Arial" w:hAnsi="Arial" w:cs="Arial"/>
              </w:rPr>
              <w:t xml:space="preserve">ROITMAN, Alberto. </w:t>
            </w:r>
            <w:r>
              <w:rPr>
                <w:rFonts w:ascii="Arial" w:hAnsi="Arial" w:cs="Arial"/>
                <w:b/>
                <w:bCs/>
              </w:rPr>
              <w:t>Acabou o mundo VUCA. Conheça o mundo BANI.</w:t>
            </w:r>
            <w:r>
              <w:rPr>
                <w:rFonts w:ascii="Arial" w:hAnsi="Arial" w:cs="Arial"/>
              </w:rPr>
              <w:t xml:space="preserve"> Disponi</w:t>
            </w:r>
            <w:r>
              <w:rPr>
                <w:rFonts w:ascii="Arial" w:hAnsi="Arial" w:cs="Arial"/>
              </w:rPr>
              <w:t>vel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em https://www.voicers.com.br/acabou-o-mundo-vuca-conheca-o-mundo-bani/.</w:t>
            </w:r>
          </w:p>
          <w:p w14:paraId="16DBCC99" w14:textId="77777777" w:rsidR="00A32528" w:rsidRDefault="00D83D52" w:rsidP="00D90E13">
            <w:pPr>
              <w:spacing w:after="0" w:line="240" w:lineRule="auto"/>
              <w:rPr>
                <w:rFonts w:ascii="Arial" w:hAnsi="Arial" w:cs="Arial"/>
              </w:rPr>
              <w:pPrChange w:id="98" w:author="Aparecida Ferreira" w:date="2024-08-15T21:07:00Z">
                <w:pPr/>
              </w:pPrChange>
            </w:pPr>
            <w:r>
              <w:rPr>
                <w:rFonts w:ascii="Arial" w:hAnsi="Arial" w:cs="Arial"/>
              </w:rPr>
              <w:t>Acesso em 27/01/2021.</w:t>
            </w:r>
          </w:p>
        </w:tc>
      </w:tr>
    </w:tbl>
    <w:p w14:paraId="2E718A79" w14:textId="77777777" w:rsidR="00A32528" w:rsidRDefault="00A32528">
      <w:pPr>
        <w:rPr>
          <w:rFonts w:ascii="Arial" w:hAnsi="Arial" w:cs="Arial"/>
        </w:rPr>
      </w:pPr>
    </w:p>
    <w:p w14:paraId="54DA1D6C" w14:textId="77777777" w:rsidR="00A32528" w:rsidRDefault="00A32528">
      <w:pPr>
        <w:rPr>
          <w:rFonts w:ascii="Arial" w:eastAsia="Arial" w:hAnsi="Arial" w:cs="Arial"/>
        </w:rPr>
      </w:pPr>
    </w:p>
    <w:p w14:paraId="4EA78D6D" w14:textId="77777777" w:rsidR="00A32528" w:rsidRDefault="00A32528">
      <w:pPr>
        <w:rPr>
          <w:rFonts w:ascii="Arial" w:eastAsia="Arial" w:hAnsi="Arial" w:cs="Arial"/>
        </w:rPr>
      </w:pPr>
    </w:p>
    <w:p w14:paraId="0CE97C99" w14:textId="77777777" w:rsidR="00A32528" w:rsidRDefault="00A32528">
      <w:pPr>
        <w:rPr>
          <w:rFonts w:ascii="Arial" w:eastAsia="Arial" w:hAnsi="Arial" w:cs="Arial"/>
        </w:rPr>
      </w:pPr>
    </w:p>
    <w:p w14:paraId="745D9F91" w14:textId="77777777" w:rsidR="00A32528" w:rsidRDefault="00A32528">
      <w:pPr>
        <w:rPr>
          <w:rFonts w:ascii="Arial" w:eastAsia="Arial" w:hAnsi="Arial" w:cs="Arial"/>
        </w:rPr>
      </w:pPr>
    </w:p>
    <w:p w14:paraId="46BF8166" w14:textId="77777777" w:rsidR="00A32528" w:rsidRDefault="00A32528">
      <w:pPr>
        <w:rPr>
          <w:rFonts w:ascii="Arial" w:eastAsia="Arial" w:hAnsi="Arial" w:cs="Arial"/>
        </w:rPr>
      </w:pPr>
    </w:p>
    <w:p w14:paraId="3BD40C7B" w14:textId="77777777" w:rsidR="00A32528" w:rsidRDefault="00A32528">
      <w:pPr>
        <w:rPr>
          <w:rFonts w:ascii="Arial" w:eastAsia="Arial" w:hAnsi="Arial" w:cs="Arial"/>
        </w:rPr>
      </w:pPr>
    </w:p>
    <w:p w14:paraId="50EFB023" w14:textId="77777777" w:rsidR="00A32528" w:rsidRDefault="00A32528">
      <w:pPr>
        <w:rPr>
          <w:rFonts w:ascii="Arial" w:eastAsia="Arial" w:hAnsi="Arial" w:cs="Arial"/>
        </w:rPr>
      </w:pPr>
    </w:p>
    <w:p w14:paraId="1645064F" w14:textId="77777777" w:rsidR="00A32528" w:rsidRDefault="00A32528">
      <w:pPr>
        <w:rPr>
          <w:rFonts w:ascii="Arial" w:eastAsia="Arial" w:hAnsi="Arial" w:cs="Arial"/>
        </w:rPr>
      </w:pPr>
    </w:p>
    <w:p w14:paraId="710FC523" w14:textId="77777777" w:rsidR="00A32528" w:rsidRDefault="00A32528">
      <w:pPr>
        <w:rPr>
          <w:rFonts w:ascii="Arial" w:eastAsia="Arial" w:hAnsi="Arial" w:cs="Arial"/>
        </w:rPr>
      </w:pPr>
    </w:p>
    <w:p w14:paraId="050AB1A6" w14:textId="77777777" w:rsidR="00A32528" w:rsidRDefault="00A32528">
      <w:pPr>
        <w:rPr>
          <w:rFonts w:ascii="Arial" w:eastAsia="Arial" w:hAnsi="Arial" w:cs="Arial"/>
        </w:rPr>
      </w:pPr>
    </w:p>
    <w:p w14:paraId="064DF05F" w14:textId="77777777" w:rsidR="00A32528" w:rsidRDefault="00A32528">
      <w:pPr>
        <w:rPr>
          <w:rFonts w:ascii="Arial" w:eastAsia="Arial" w:hAnsi="Arial" w:cs="Arial"/>
        </w:rPr>
      </w:pPr>
    </w:p>
    <w:p w14:paraId="770B0F6D" w14:textId="77777777" w:rsidR="00A32528" w:rsidRDefault="00A32528">
      <w:pPr>
        <w:rPr>
          <w:rFonts w:ascii="Arial" w:eastAsia="Arial" w:hAnsi="Arial" w:cs="Arial"/>
        </w:rPr>
      </w:pPr>
    </w:p>
    <w:p w14:paraId="7E5BBB29" w14:textId="77777777" w:rsidR="00A32528" w:rsidRDefault="00A32528">
      <w:pPr>
        <w:rPr>
          <w:rFonts w:ascii="Arial" w:eastAsia="Arial" w:hAnsi="Arial" w:cs="Arial"/>
        </w:rPr>
      </w:pPr>
    </w:p>
    <w:p w14:paraId="202809C2" w14:textId="77777777" w:rsidR="00A32528" w:rsidRDefault="00A32528">
      <w:pPr>
        <w:rPr>
          <w:rFonts w:ascii="Arial" w:eastAsia="Arial" w:hAnsi="Arial" w:cs="Arial"/>
        </w:rPr>
      </w:pPr>
    </w:p>
    <w:p w14:paraId="3B0B26AD" w14:textId="77777777" w:rsidR="00A32528" w:rsidRDefault="00A32528">
      <w:pPr>
        <w:rPr>
          <w:rFonts w:ascii="Arial" w:eastAsia="Arial" w:hAnsi="Arial" w:cs="Arial"/>
        </w:rPr>
      </w:pPr>
    </w:p>
    <w:p w14:paraId="35D79476" w14:textId="77777777" w:rsidR="00A32528" w:rsidRDefault="00A32528">
      <w:pPr>
        <w:rPr>
          <w:rFonts w:ascii="Arial" w:eastAsia="Arial" w:hAnsi="Arial" w:cs="Arial"/>
        </w:rPr>
      </w:pPr>
    </w:p>
    <w:p w14:paraId="2A675600" w14:textId="77777777" w:rsidR="00A32528" w:rsidRDefault="00A32528">
      <w:pPr>
        <w:rPr>
          <w:rFonts w:ascii="Arial" w:eastAsia="Arial" w:hAnsi="Arial" w:cs="Arial"/>
        </w:rPr>
      </w:pPr>
    </w:p>
    <w:p w14:paraId="595AFD63" w14:textId="77777777" w:rsidR="00A32528" w:rsidRDefault="00D83D5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2B7B26F" w14:textId="77777777" w:rsidR="00A32528" w:rsidRDefault="00D83D52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83E4C7D" wp14:editId="79091B24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A32528" w14:paraId="7252A93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4FC48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F1338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4CF9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A32528" w14:paraId="1B20F08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2D575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133DD1F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DB6AC27" w14:textId="77777777" w:rsidR="00A32528" w:rsidRDefault="00D8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F72F5C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9D88" w14:textId="77777777" w:rsidR="00A32528" w:rsidRDefault="00D83D5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00864B1" w14:textId="77777777" w:rsidR="00A32528" w:rsidRDefault="00D83D5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4D0B9E8F" w14:textId="77777777" w:rsidR="00A32528" w:rsidRDefault="00D83D5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BFFF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3A870A2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FF5A5E7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DEA91D1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AE8E55A" w14:textId="77777777" w:rsidR="00A32528" w:rsidRDefault="00A3252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3B39327" w14:textId="77777777" w:rsidR="00A32528" w:rsidRDefault="00A3252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9B8F93C" w14:textId="77777777" w:rsidR="00A32528" w:rsidRDefault="00A32528">
      <w:pPr>
        <w:rPr>
          <w:rFonts w:ascii="Arial" w:hAnsi="Arial" w:cs="Arial"/>
          <w:b/>
        </w:rPr>
      </w:pPr>
    </w:p>
    <w:sectPr w:rsidR="00A32528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8-15T20:43:00Z" w:initials="AF">
    <w:p w14:paraId="2B306C2E" w14:textId="77777777" w:rsidR="00E73FCA" w:rsidRDefault="00E73FCA">
      <w:pPr>
        <w:pStyle w:val="Textodecomentrio"/>
      </w:pPr>
      <w:r>
        <w:rPr>
          <w:rStyle w:val="Refdecomentrio"/>
        </w:rPr>
        <w:annotationRef/>
      </w:r>
      <w:r>
        <w:t>Usar termos impessoais.</w:t>
      </w:r>
    </w:p>
  </w:comment>
  <w:comment w:id="70" w:author="Aparecida Ferreira" w:date="2024-08-15T21:03:00Z" w:initials="AF">
    <w:p w14:paraId="7BB2F71A" w14:textId="77777777" w:rsidR="00365F11" w:rsidRDefault="00365F11">
      <w:pPr>
        <w:pStyle w:val="Textodecomentrio"/>
      </w:pPr>
      <w:r>
        <w:rPr>
          <w:rStyle w:val="Refdecomentrio"/>
        </w:rPr>
        <w:annotationRef/>
      </w:r>
      <w:r>
        <w:t xml:space="preserve">Acrescentar aqui o método </w:t>
      </w:r>
      <w:r w:rsidR="00D90E13">
        <w:t xml:space="preserve">utilizado na pesquisa ATENÇÃO Estamos usando o método comparativo em conjunto com a modelagem dos dados. </w:t>
      </w:r>
    </w:p>
  </w:comment>
  <w:comment w:id="73" w:author="Aparecida Ferreira" w:date="2024-08-15T21:06:00Z" w:initials="AF">
    <w:p w14:paraId="1BBE8AD9" w14:textId="77777777" w:rsidR="00D90E13" w:rsidRDefault="00D90E13">
      <w:pPr>
        <w:pStyle w:val="Textodecomentrio"/>
      </w:pPr>
      <w:r>
        <w:rPr>
          <w:rStyle w:val="Refdecomentrio"/>
        </w:rPr>
        <w:annotationRef/>
      </w:r>
      <w:r>
        <w:t>Todos os dados devem estar referenciados.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06C2E" w15:done="0"/>
  <w15:commentEx w15:paraId="7BB2F71A" w15:done="0"/>
  <w15:commentEx w15:paraId="1BBE8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42411" w14:textId="77777777" w:rsidR="00D83D52" w:rsidRDefault="00D83D52">
      <w:pPr>
        <w:spacing w:line="240" w:lineRule="auto"/>
      </w:pPr>
      <w:r>
        <w:separator/>
      </w:r>
    </w:p>
  </w:endnote>
  <w:endnote w:type="continuationSeparator" w:id="0">
    <w:p w14:paraId="2CA9B4BD" w14:textId="77777777" w:rsidR="00D83D52" w:rsidRDefault="00D83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charset w:val="80"/>
    <w:family w:val="swiss"/>
    <w:pitch w:val="default"/>
    <w:sig w:usb0="00000000" w:usb1="0000000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87EA4" w14:textId="77777777" w:rsidR="00D83D52" w:rsidRDefault="00D83D52">
      <w:pPr>
        <w:spacing w:after="0"/>
      </w:pPr>
      <w:r>
        <w:separator/>
      </w:r>
    </w:p>
  </w:footnote>
  <w:footnote w:type="continuationSeparator" w:id="0">
    <w:p w14:paraId="03C8AC27" w14:textId="77777777" w:rsidR="00D83D52" w:rsidRDefault="00D83D52">
      <w:pPr>
        <w:spacing w:after="0"/>
      </w:pPr>
      <w:r>
        <w:continuationSeparator/>
      </w:r>
    </w:p>
  </w:footnote>
  <w:footnote w:id="1">
    <w:p w14:paraId="2424ADC0" w14:textId="77777777" w:rsidR="00A32528" w:rsidRDefault="00D83D52" w:rsidP="00E73FCA">
      <w:pPr>
        <w:pStyle w:val="Textodenotaderodap"/>
        <w:jc w:val="both"/>
      </w:pPr>
      <w:r w:rsidRPr="00E73FCA">
        <w:rPr>
          <w:rStyle w:val="Refdenotaderodap"/>
          <w:rFonts w:ascii="Arial" w:hAnsi="Arial" w:cs="Arial"/>
          <w:sz w:val="18"/>
          <w:szCs w:val="18"/>
        </w:rPr>
        <w:footnoteRef/>
      </w:r>
      <w:r w:rsidRPr="00E73FCA">
        <w:rPr>
          <w:rFonts w:ascii="Arial" w:hAnsi="Arial" w:cs="Arial"/>
          <w:sz w:val="18"/>
          <w:szCs w:val="18"/>
        </w:rPr>
        <w:t xml:space="preserve"> O acrônimo BANI (Brittle, Anxious, Nonlinear and Incomprehensible) pode ser aportuguesado para</w:t>
      </w:r>
      <w:r w:rsidR="00E73FCA">
        <w:rPr>
          <w:rFonts w:ascii="Arial" w:hAnsi="Arial" w:cs="Arial"/>
          <w:sz w:val="18"/>
          <w:szCs w:val="18"/>
        </w:rPr>
        <w:t xml:space="preserve"> </w:t>
      </w:r>
      <w:r w:rsidRPr="00E73FCA">
        <w:rPr>
          <w:rFonts w:ascii="Arial" w:hAnsi="Arial" w:cs="Arial"/>
          <w:sz w:val="18"/>
          <w:szCs w:val="18"/>
        </w:rPr>
        <w:t>FANI (Fágil, Ansioso, Não-linear e Incompreensível) e se trata de uma “evolução” do mundo VUCA</w:t>
      </w:r>
      <w:r w:rsidR="00E73FCA">
        <w:rPr>
          <w:rFonts w:ascii="Arial" w:hAnsi="Arial" w:cs="Arial"/>
          <w:sz w:val="18"/>
          <w:szCs w:val="18"/>
        </w:rPr>
        <w:t xml:space="preserve"> </w:t>
      </w:r>
      <w:r w:rsidRPr="00E73FCA">
        <w:rPr>
          <w:rFonts w:ascii="Arial" w:hAnsi="Arial" w:cs="Arial"/>
          <w:sz w:val="18"/>
          <w:szCs w:val="18"/>
        </w:rPr>
        <w:t xml:space="preserve">(volátil, </w:t>
      </w:r>
      <w:r w:rsidRPr="00E73FCA">
        <w:rPr>
          <w:rFonts w:ascii="Arial" w:hAnsi="Arial" w:cs="Arial"/>
          <w:sz w:val="18"/>
          <w:szCs w:val="18"/>
        </w:rPr>
        <w:t>incerto, complexo e ambíguo – já traduzido para o português).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A32528" w14:paraId="3D142593" w14:textId="77777777">
      <w:trPr>
        <w:trHeight w:val="1550"/>
      </w:trPr>
      <w:tc>
        <w:tcPr>
          <w:tcW w:w="1980" w:type="dxa"/>
        </w:tcPr>
        <w:p w14:paraId="43A1EDFB" w14:textId="77777777" w:rsidR="00A32528" w:rsidRDefault="00D83D5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0C31F35E" wp14:editId="7352180A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633999D" w14:textId="77777777" w:rsidR="00A32528" w:rsidRDefault="00A32528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498F74C" w14:textId="77777777" w:rsidR="00A32528" w:rsidRDefault="00D83D5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2B540197" w14:textId="77777777" w:rsidR="00A32528" w:rsidRDefault="00D83D5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0CDD5BF" w14:textId="77777777" w:rsidR="00A32528" w:rsidRDefault="00D83D5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038DDCB4" w14:textId="77777777" w:rsidR="00A32528" w:rsidRDefault="00D83D5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74589079" w14:textId="77777777" w:rsidR="00A32528" w:rsidRDefault="00D83D52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04AB5CCF" w14:textId="77777777" w:rsidR="00A32528" w:rsidRDefault="00D83D5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2F712E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5261836" r:id="rId5"/>
            </w:object>
          </w:r>
        </w:p>
      </w:tc>
    </w:tr>
  </w:tbl>
  <w:p w14:paraId="48F250F8" w14:textId="77777777" w:rsidR="00A32528" w:rsidRDefault="00D83D52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3FF60658"/>
    <w:multiLevelType w:val="hybridMultilevel"/>
    <w:tmpl w:val="EF9CB1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7B5832"/>
    <w:multiLevelType w:val="hybridMultilevel"/>
    <w:tmpl w:val="A0CC5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DF8F9608"/>
    <w:rsid w:val="F75FF4A3"/>
    <w:rsid w:val="FDEF0094"/>
    <w:rsid w:val="000302C5"/>
    <w:rsid w:val="00165CF7"/>
    <w:rsid w:val="002B76BF"/>
    <w:rsid w:val="00365F11"/>
    <w:rsid w:val="005D472B"/>
    <w:rsid w:val="0065083F"/>
    <w:rsid w:val="00812A91"/>
    <w:rsid w:val="00895A11"/>
    <w:rsid w:val="009268D2"/>
    <w:rsid w:val="00936B0F"/>
    <w:rsid w:val="00A32528"/>
    <w:rsid w:val="00A866A0"/>
    <w:rsid w:val="00D43BB7"/>
    <w:rsid w:val="00D83D52"/>
    <w:rsid w:val="00D85D5E"/>
    <w:rsid w:val="00D90E13"/>
    <w:rsid w:val="00E73FCA"/>
    <w:rsid w:val="00F3028C"/>
    <w:rsid w:val="00F800CB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1210DA61"/>
  <w15:docId w15:val="{9A316650-58DB-4860-B64E-EFA3A1B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Refdenotaderodap">
    <w:name w:val="footnote reference"/>
    <w:basedOn w:val="Fontepargpadro"/>
    <w:rPr>
      <w:vertAlign w:val="superscript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Calibri" w:eastAsia="Times New Roman" w:hAnsi="Calibri" w:cs="Calibri"/>
      <w:lang w:eastAsia="zh-CN"/>
    </w:rPr>
  </w:style>
  <w:style w:type="character" w:styleId="Refdecomentrio">
    <w:name w:val="annotation reference"/>
    <w:basedOn w:val="Fontepargpadro"/>
    <w:rsid w:val="00E73FC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73F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73FCA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73F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73FCA"/>
    <w:rPr>
      <w:rFonts w:ascii="Calibri" w:eastAsia="Times New Roman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E73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E73FCA"/>
    <w:rPr>
      <w:rFonts w:ascii="Segoe UI" w:eastAsia="Times New Roman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99"/>
    <w:rsid w:val="00D9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r.biller@escola.pr.gov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debora.dal.correia@escola.pr.gov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1263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2013-03-13T10:42:00Z</cp:lastPrinted>
  <dcterms:created xsi:type="dcterms:W3CDTF">2024-08-16T00:18:00Z</dcterms:created>
  <dcterms:modified xsi:type="dcterms:W3CDTF">2024-08-16T00:18:00Z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