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181CF7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5ACE5AE6" w:rsidR="0065083F" w:rsidRDefault="00181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</w:t>
            </w:r>
            <w:r w:rsidR="000C6DC3">
              <w:rPr>
                <w:rFonts w:ascii="Arial" w:hAnsi="Arial" w:cs="Arial"/>
              </w:rPr>
              <w:t>Adrielson Alves Bueno</w:t>
            </w:r>
            <w:r>
              <w:rPr>
                <w:rFonts w:ascii="Arial" w:hAnsi="Arial" w:cs="Arial"/>
              </w:rPr>
              <w:t xml:space="preserve">                  </w:t>
            </w:r>
            <w:r w:rsidR="000C6DC3">
              <w:rPr>
                <w:rFonts w:ascii="Arial" w:hAnsi="Arial" w:cs="Arial"/>
              </w:rPr>
              <w:t xml:space="preserve">                            </w:t>
            </w:r>
            <w:r>
              <w:rPr>
                <w:rFonts w:ascii="Arial" w:hAnsi="Arial" w:cs="Arial"/>
              </w:rPr>
              <w:t xml:space="preserve"> Nº</w:t>
            </w:r>
            <w:r w:rsidR="000C6DC3">
              <w:rPr>
                <w:rFonts w:ascii="Arial" w:hAnsi="Arial" w:cs="Arial"/>
              </w:rPr>
              <w:t xml:space="preserve">     1 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4F7A2B3C" w:rsidR="0065083F" w:rsidRDefault="00181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0C6DC3">
              <w:rPr>
                <w:rFonts w:ascii="Arial" w:hAnsi="Arial" w:cs="Arial"/>
              </w:rPr>
              <w:t xml:space="preserve">     (43)984531339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22198C91" w:rsidR="0065083F" w:rsidRDefault="00181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  <w:r w:rsidR="000C6DC3">
              <w:rPr>
                <w:rFonts w:ascii="Arial" w:hAnsi="Arial" w:cs="Arial"/>
              </w:rPr>
              <w:t xml:space="preserve">     adrielsonbueno21@gmail.com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27056967" w:rsidR="0065083F" w:rsidRDefault="00181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0C6DC3">
              <w:rPr>
                <w:rFonts w:ascii="Arial" w:hAnsi="Arial" w:cs="Arial"/>
              </w:rPr>
              <w:t xml:space="preserve"> Analise e desenvolvimento de sistemas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447DB6DC" w:rsidR="0065083F" w:rsidRDefault="00181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0C6DC3">
              <w:rPr>
                <w:rFonts w:ascii="Arial" w:hAnsi="Arial" w:cs="Arial"/>
              </w:rPr>
              <w:t xml:space="preserve"> 2 bimestre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181CF7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44B24026" w:rsidR="0065083F" w:rsidRDefault="00E218FC">
      <w:pPr>
        <w:rPr>
          <w:rFonts w:ascii="Arial" w:hAnsi="Arial" w:cs="Arial"/>
          <w:b/>
        </w:rPr>
      </w:pPr>
      <w:ins w:id="0" w:author="Aparecida Ferreira" w:date="2024-08-15T19:29:00Z">
        <w:r w:rsidRPr="00E218FC">
          <w:rPr>
            <w:rFonts w:ascii="Arial" w:hAnsi="Arial" w:cs="Arial"/>
            <w:b/>
            <w:highlight w:val="yellow"/>
            <w:rPrChange w:id="1" w:author="Aparecida Ferreira" w:date="2024-08-15T19:29:00Z">
              <w:rPr>
                <w:rFonts w:ascii="Arial" w:hAnsi="Arial" w:cs="Arial"/>
                <w:b/>
              </w:rPr>
            </w:rPrChange>
          </w:rPr>
          <w:t>COLOCAR AQUI SEU PROTÓTIPO</w:t>
        </w:r>
      </w:ins>
    </w:p>
    <w:p w14:paraId="073904F9" w14:textId="77777777" w:rsidR="0065083F" w:rsidRDefault="00181CF7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5CE27064" w:rsidR="0065083F" w:rsidRDefault="008D122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E218FC">
              <w:rPr>
                <w:rFonts w:ascii="Arial" w:hAnsi="Arial" w:cs="Arial"/>
              </w:rPr>
              <w:t xml:space="preserve"> MAGAIZA </w:t>
            </w:r>
            <w:r>
              <w:rPr>
                <w:rFonts w:ascii="Arial" w:hAnsi="Arial" w:cs="Arial"/>
              </w:rPr>
              <w:t>Bolos</w:t>
            </w:r>
            <w:r w:rsidR="0055395F">
              <w:rPr>
                <w:rFonts w:ascii="Arial" w:hAnsi="Arial" w:cs="Arial"/>
              </w:rPr>
              <w:t xml:space="preserve"> e doçuras 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181C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:rsidRPr="008D1229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1821" w14:textId="539E4040" w:rsidR="00E218FC" w:rsidRDefault="008D1229" w:rsidP="00E218FC">
            <w:pPr>
              <w:spacing w:after="0" w:line="360" w:lineRule="auto"/>
              <w:jc w:val="both"/>
              <w:rPr>
                <w:ins w:id="2" w:author="Aparecida Ferreira" w:date="2024-08-15T19:30:00Z"/>
                <w:rFonts w:ascii="Arial" w:hAnsi="Arial" w:cs="Arial"/>
                <w:sz w:val="24"/>
                <w:szCs w:val="24"/>
              </w:rPr>
              <w:pPrChange w:id="3" w:author="Aparecida Ferreira" w:date="2024-08-15T19:30:00Z">
                <w:pPr/>
              </w:pPrChange>
            </w:pPr>
            <w:commentRangeStart w:id="4"/>
            <w:del w:id="5" w:author="Aparecida Ferreira" w:date="2024-08-15T19:29:00Z">
              <w:r w:rsidRPr="008D1229" w:rsidDel="00E218FC">
                <w:rPr>
                  <w:rFonts w:ascii="Arial" w:hAnsi="Arial" w:cs="Arial"/>
                  <w:sz w:val="24"/>
                  <w:szCs w:val="24"/>
                </w:rPr>
                <w:delText>Bem-vindo ao Magaiza Bolos</w:delText>
              </w:r>
              <w:r w:rsidR="00D35A7A" w:rsidDel="00E218FC">
                <w:rPr>
                  <w:rFonts w:ascii="Arial" w:hAnsi="Arial" w:cs="Arial"/>
                  <w:sz w:val="24"/>
                  <w:szCs w:val="24"/>
                </w:rPr>
                <w:delText xml:space="preserve"> e doçuras </w:delText>
              </w:r>
              <w:r w:rsidRPr="008D1229" w:rsidDel="00E218FC">
                <w:rPr>
                  <w:rFonts w:ascii="Arial" w:hAnsi="Arial" w:cs="Arial"/>
                  <w:sz w:val="24"/>
                  <w:szCs w:val="24"/>
                </w:rPr>
                <w:delText xml:space="preserve"> e ao nosso novo site</w:delText>
              </w:r>
              <w:r w:rsidDel="00E218FC">
                <w:rPr>
                  <w:rFonts w:ascii="Arial" w:hAnsi="Arial" w:cs="Arial"/>
                  <w:sz w:val="24"/>
                  <w:szCs w:val="24"/>
                </w:rPr>
                <w:br/>
              </w:r>
              <w:r w:rsidRPr="008D1229" w:rsidDel="00E218FC">
                <w:rPr>
                  <w:rFonts w:ascii="Arial" w:hAnsi="Arial" w:cs="Arial"/>
                  <w:sz w:val="24"/>
                  <w:szCs w:val="24"/>
                </w:rPr>
                <w:br/>
              </w:r>
            </w:del>
            <w:r w:rsidRPr="008D1229">
              <w:rPr>
                <w:sz w:val="28"/>
                <w:szCs w:val="24"/>
              </w:rPr>
              <w:t>Com</w:t>
            </w:r>
            <w:commentRangeEnd w:id="4"/>
            <w:r w:rsidR="00E218FC">
              <w:rPr>
                <w:rStyle w:val="Refdecomentrio"/>
              </w:rPr>
              <w:commentReference w:id="4"/>
            </w:r>
            <w:r w:rsidRPr="008D1229">
              <w:rPr>
                <w:sz w:val="28"/>
                <w:szCs w:val="24"/>
              </w:rPr>
              <w:t xml:space="preserve"> 25 anos de tradição, a </w:t>
            </w:r>
            <w:r w:rsidR="00E218FC" w:rsidRPr="008D1229">
              <w:rPr>
                <w:rFonts w:ascii="Arial" w:hAnsi="Arial" w:cs="Arial"/>
                <w:sz w:val="24"/>
                <w:szCs w:val="24"/>
              </w:rPr>
              <w:t>MAGAIZA</w:t>
            </w:r>
            <w:r w:rsidR="00D35A7A" w:rsidRPr="008D1229">
              <w:rPr>
                <w:rFonts w:ascii="Arial" w:hAnsi="Arial" w:cs="Arial"/>
                <w:sz w:val="24"/>
                <w:szCs w:val="24"/>
              </w:rPr>
              <w:t xml:space="preserve"> Bolos</w:t>
            </w:r>
            <w:r w:rsidR="00D35A7A">
              <w:rPr>
                <w:rFonts w:ascii="Arial" w:hAnsi="Arial" w:cs="Arial"/>
                <w:sz w:val="24"/>
                <w:szCs w:val="24"/>
              </w:rPr>
              <w:t xml:space="preserve"> e </w:t>
            </w:r>
            <w:del w:id="6" w:author="Aparecida Ferreira" w:date="2024-08-15T19:30:00Z">
              <w:r w:rsidR="00D35A7A" w:rsidDel="00E218FC">
                <w:rPr>
                  <w:rFonts w:ascii="Arial" w:hAnsi="Arial" w:cs="Arial"/>
                  <w:sz w:val="24"/>
                  <w:szCs w:val="24"/>
                </w:rPr>
                <w:delText xml:space="preserve">doçuras </w:delText>
              </w:r>
              <w:r w:rsidR="00D35A7A" w:rsidRPr="008D1229" w:rsidDel="00E218FC">
                <w:rPr>
                  <w:rFonts w:ascii="Arial" w:hAnsi="Arial" w:cs="Arial"/>
                  <w:sz w:val="24"/>
                  <w:szCs w:val="24"/>
                </w:rPr>
                <w:delText xml:space="preserve"> </w:delText>
              </w:r>
              <w:r w:rsidRPr="008D1229" w:rsidDel="00E218FC">
                <w:rPr>
                  <w:sz w:val="28"/>
                  <w:szCs w:val="24"/>
                </w:rPr>
                <w:delText>tem</w:delText>
              </w:r>
            </w:del>
            <w:ins w:id="7" w:author="Aparecida Ferreira" w:date="2024-08-15T19:30:00Z">
              <w:r w:rsidR="00E218FC">
                <w:rPr>
                  <w:rFonts w:ascii="Arial" w:hAnsi="Arial" w:cs="Arial"/>
                  <w:sz w:val="24"/>
                  <w:szCs w:val="24"/>
                </w:rPr>
                <w:t xml:space="preserve">doçuras, </w:t>
              </w:r>
              <w:r w:rsidR="00E218FC" w:rsidRPr="008D1229">
                <w:rPr>
                  <w:rFonts w:ascii="Arial" w:hAnsi="Arial" w:cs="Arial"/>
                  <w:sz w:val="24"/>
                  <w:szCs w:val="24"/>
                </w:rPr>
                <w:t>tem</w:t>
              </w:r>
            </w:ins>
            <w:r w:rsidRPr="008D1229">
              <w:rPr>
                <w:sz w:val="28"/>
                <w:szCs w:val="24"/>
              </w:rPr>
              <w:t xml:space="preserve"> o orgulho de adoçar os momentos mais especiais de nossos</w:t>
            </w:r>
            <w:r w:rsidRPr="008D1229">
              <w:rPr>
                <w:sz w:val="24"/>
                <w:szCs w:val="24"/>
              </w:rPr>
              <w:t xml:space="preserve"> </w:t>
            </w:r>
            <w:r w:rsidRPr="008D1229">
              <w:rPr>
                <w:sz w:val="28"/>
                <w:szCs w:val="24"/>
              </w:rPr>
              <w:t>clientes</w:t>
            </w:r>
            <w:r>
              <w:rPr>
                <w:sz w:val="28"/>
                <w:szCs w:val="24"/>
              </w:rPr>
              <w:t>,</w:t>
            </w:r>
            <w:r w:rsidRPr="008D1229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Pr="008D122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qui</w:t>
            </w:r>
            <w:r w:rsidRPr="008D1229">
              <w:rPr>
                <w:rFonts w:ascii="Arial" w:hAnsi="Arial" w:cs="Arial"/>
                <w:sz w:val="24"/>
                <w:szCs w:val="24"/>
              </w:rPr>
              <w:t xml:space="preserve"> cada bolo é uma obra de arte, feita com carinho e dedicação. Na </w:t>
            </w:r>
            <w:r w:rsidR="00E218FC" w:rsidRPr="008D1229">
              <w:rPr>
                <w:rFonts w:ascii="Arial" w:hAnsi="Arial" w:cs="Arial"/>
                <w:sz w:val="24"/>
                <w:szCs w:val="24"/>
              </w:rPr>
              <w:t xml:space="preserve">MAGAIZA </w:t>
            </w:r>
            <w:r w:rsidR="00D35A7A" w:rsidRPr="008D1229">
              <w:rPr>
                <w:rFonts w:ascii="Arial" w:hAnsi="Arial" w:cs="Arial"/>
                <w:sz w:val="24"/>
                <w:szCs w:val="24"/>
              </w:rPr>
              <w:t>Bolos</w:t>
            </w:r>
            <w:r w:rsidR="00D35A7A">
              <w:rPr>
                <w:rFonts w:ascii="Arial" w:hAnsi="Arial" w:cs="Arial"/>
                <w:sz w:val="24"/>
                <w:szCs w:val="24"/>
              </w:rPr>
              <w:t xml:space="preserve"> e doçuras,</w:t>
            </w:r>
            <w:r w:rsidRPr="008D1229">
              <w:rPr>
                <w:rFonts w:ascii="Arial" w:hAnsi="Arial" w:cs="Arial"/>
                <w:sz w:val="24"/>
                <w:szCs w:val="24"/>
              </w:rPr>
              <w:t xml:space="preserve"> acreditamos que cada celebração merece um toque especial, e nossos bolos são preparados para transformar momentos simples em lembranças inesquecíveis. Com ingredientes de qualidade, receitas caseiras e uma pitada de amor, criamos bolos que agradam não só ao paladar, mas também aos olhos.</w:t>
            </w:r>
            <w:ins w:id="8" w:author="Aparecida Ferreira" w:date="2024-08-15T19:30:00Z">
              <w:r w:rsidR="00E218FC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</w:ins>
          </w:p>
          <w:p w14:paraId="204C1027" w14:textId="77777777" w:rsidR="0065083F" w:rsidRDefault="008D1229" w:rsidP="00E218FC">
            <w:pPr>
              <w:spacing w:after="0" w:line="360" w:lineRule="auto"/>
              <w:jc w:val="both"/>
              <w:rPr>
                <w:ins w:id="9" w:author="Aparecida Ferreira" w:date="2024-08-15T19:31:00Z"/>
                <w:rFonts w:ascii="Arial" w:hAnsi="Arial" w:cs="Arial"/>
                <w:sz w:val="24"/>
                <w:szCs w:val="24"/>
              </w:rPr>
              <w:pPrChange w:id="10" w:author="Aparecida Ferreira" w:date="2024-08-15T19:30:00Z">
                <w:pPr/>
              </w:pPrChange>
            </w:pPr>
            <w:del w:id="11" w:author="Aparecida Ferreira" w:date="2024-08-15T19:30:00Z">
              <w:r w:rsidRPr="008D1229" w:rsidDel="00E218FC">
                <w:rPr>
                  <w:rFonts w:ascii="Arial" w:hAnsi="Arial" w:cs="Arial"/>
                  <w:sz w:val="24"/>
                  <w:szCs w:val="24"/>
                </w:rPr>
                <w:br/>
              </w:r>
            </w:del>
            <w:r w:rsidRPr="008D1229">
              <w:rPr>
                <w:rFonts w:ascii="Arial" w:hAnsi="Arial" w:cs="Arial"/>
                <w:sz w:val="24"/>
                <w:szCs w:val="24"/>
              </w:rPr>
              <w:t xml:space="preserve">Estamos muito animados para apresentar o nosso novo site, totalmente renovado para oferecer a melhor experiência possível. Com um design moderno e intuitivo, você pode explorar nossas criações, personalizar seu bolo e fazer pedidos de forma rápida e fácil. Além disso, com nosso e-commerce, ficou ainda mais simples levar </w:t>
            </w:r>
            <w:r w:rsidRPr="008D1229">
              <w:rPr>
                <w:rFonts w:ascii="Arial" w:hAnsi="Arial" w:cs="Arial"/>
                <w:sz w:val="24"/>
                <w:szCs w:val="24"/>
              </w:rPr>
              <w:lastRenderedPageBreak/>
              <w:t>essas delícias até a sua casa, com segurança e agilidade na entrega.</w:t>
            </w:r>
            <w:r w:rsidRPr="008D1229">
              <w:rPr>
                <w:rFonts w:ascii="Arial" w:hAnsi="Arial" w:cs="Arial"/>
                <w:sz w:val="24"/>
                <w:szCs w:val="24"/>
              </w:rPr>
              <w:br/>
              <w:t>Seja para um aniversário, casamento, ou qualquer outro ev</w:t>
            </w:r>
            <w:r w:rsidR="00DB10FA">
              <w:rPr>
                <w:rFonts w:ascii="Arial" w:hAnsi="Arial" w:cs="Arial"/>
                <w:sz w:val="24"/>
                <w:szCs w:val="24"/>
              </w:rPr>
              <w:t xml:space="preserve">ento especial, a </w:t>
            </w:r>
            <w:r w:rsidR="00E218FC" w:rsidRPr="008D1229">
              <w:rPr>
                <w:rFonts w:ascii="Arial" w:hAnsi="Arial" w:cs="Arial"/>
                <w:sz w:val="24"/>
                <w:szCs w:val="24"/>
              </w:rPr>
              <w:t xml:space="preserve">MAGAIZA </w:t>
            </w:r>
            <w:r w:rsidR="00D35A7A" w:rsidRPr="008D1229">
              <w:rPr>
                <w:rFonts w:ascii="Arial" w:hAnsi="Arial" w:cs="Arial"/>
                <w:sz w:val="24"/>
                <w:szCs w:val="24"/>
              </w:rPr>
              <w:t>Bolos</w:t>
            </w:r>
            <w:r w:rsidR="00D35A7A">
              <w:rPr>
                <w:rFonts w:ascii="Arial" w:hAnsi="Arial" w:cs="Arial"/>
                <w:sz w:val="24"/>
                <w:szCs w:val="24"/>
              </w:rPr>
              <w:t xml:space="preserve"> e </w:t>
            </w:r>
            <w:del w:id="12" w:author="Aparecida Ferreira" w:date="2024-08-15T19:31:00Z">
              <w:r w:rsidR="00D35A7A" w:rsidDel="00E218FC">
                <w:rPr>
                  <w:rFonts w:ascii="Arial" w:hAnsi="Arial" w:cs="Arial"/>
                  <w:sz w:val="24"/>
                  <w:szCs w:val="24"/>
                </w:rPr>
                <w:delText xml:space="preserve">doçuras </w:delText>
              </w:r>
              <w:r w:rsidR="00D35A7A" w:rsidRPr="008D1229" w:rsidDel="00E218FC">
                <w:rPr>
                  <w:rFonts w:ascii="Arial" w:hAnsi="Arial" w:cs="Arial"/>
                  <w:sz w:val="24"/>
                  <w:szCs w:val="24"/>
                </w:rPr>
                <w:delText xml:space="preserve"> </w:delText>
              </w:r>
              <w:r w:rsidRPr="008D1229" w:rsidDel="00E218FC">
                <w:rPr>
                  <w:rFonts w:ascii="Arial" w:hAnsi="Arial" w:cs="Arial"/>
                  <w:sz w:val="24"/>
                  <w:szCs w:val="24"/>
                </w:rPr>
                <w:delText>está</w:delText>
              </w:r>
            </w:del>
            <w:ins w:id="13" w:author="Aparecida Ferreira" w:date="2024-08-15T19:31:00Z">
              <w:r w:rsidR="00E218FC">
                <w:rPr>
                  <w:rFonts w:ascii="Arial" w:hAnsi="Arial" w:cs="Arial"/>
                  <w:sz w:val="24"/>
                  <w:szCs w:val="24"/>
                </w:rPr>
                <w:t xml:space="preserve">doçuras </w:t>
              </w:r>
              <w:r w:rsidR="00E218FC" w:rsidRPr="008D1229">
                <w:rPr>
                  <w:rFonts w:ascii="Arial" w:hAnsi="Arial" w:cs="Arial"/>
                  <w:sz w:val="24"/>
                  <w:szCs w:val="24"/>
                </w:rPr>
                <w:t>está</w:t>
              </w:r>
            </w:ins>
            <w:r w:rsidRPr="008D1229">
              <w:rPr>
                <w:rFonts w:ascii="Arial" w:hAnsi="Arial" w:cs="Arial"/>
                <w:sz w:val="24"/>
                <w:szCs w:val="24"/>
              </w:rPr>
              <w:t xml:space="preserve"> aqui para adoçar todos os momentos importantes da sua vida. Navegue pelo nosso novo site e descubra tudo o que podemos fazer por </w:t>
            </w:r>
            <w:commentRangeStart w:id="14"/>
            <w:r w:rsidRPr="008D1229">
              <w:rPr>
                <w:rFonts w:ascii="Arial" w:hAnsi="Arial" w:cs="Arial"/>
                <w:sz w:val="24"/>
                <w:szCs w:val="24"/>
              </w:rPr>
              <w:t>você</w:t>
            </w:r>
            <w:commentRangeEnd w:id="14"/>
            <w:r w:rsidR="00E218FC">
              <w:rPr>
                <w:rStyle w:val="Refdecomentrio"/>
              </w:rPr>
              <w:commentReference w:id="14"/>
            </w:r>
            <w:r w:rsidRPr="008D122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833334" w14:textId="285F7456" w:rsidR="00E218FC" w:rsidRPr="008D1229" w:rsidRDefault="00E218FC" w:rsidP="00E218F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  <w:pPrChange w:id="15" w:author="Aparecida Ferreira" w:date="2024-08-15T19:30:00Z">
                <w:pPr/>
              </w:pPrChange>
            </w:pPr>
          </w:p>
        </w:tc>
      </w:tr>
    </w:tbl>
    <w:p w14:paraId="3AE781EE" w14:textId="77777777" w:rsidR="0065083F" w:rsidRDefault="00181CF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3A54" w14:textId="20CBD5D3" w:rsidR="0065083F" w:rsidDel="00E218FC" w:rsidRDefault="00A15F43" w:rsidP="00E218FC">
            <w:pPr>
              <w:spacing w:line="360" w:lineRule="auto"/>
              <w:jc w:val="both"/>
              <w:rPr>
                <w:del w:id="16" w:author="Aparecida Ferreira" w:date="2024-08-15T19:34:00Z"/>
                <w:rFonts w:ascii="Arial" w:hAnsi="Arial" w:cs="Arial"/>
              </w:rPr>
              <w:pPrChange w:id="17" w:author="Aparecida Ferreira" w:date="2024-08-15T19:34:00Z">
                <w:pPr/>
              </w:pPrChange>
            </w:pPr>
            <w:del w:id="18" w:author="Aparecida Ferreira" w:date="2024-08-15T19:33:00Z">
              <w:r w:rsidDel="00E218FC">
                <w:rPr>
                  <w:rFonts w:ascii="Arial" w:hAnsi="Arial" w:cs="Arial"/>
                </w:rPr>
                <w:br/>
              </w:r>
            </w:del>
            <w:r>
              <w:rPr>
                <w:rFonts w:ascii="Arial" w:hAnsi="Arial" w:cs="Arial"/>
              </w:rPr>
              <w:t xml:space="preserve">Visto que a empresa ainda não possui um site próprio surgiu a ideia de </w:t>
            </w:r>
            <w:r w:rsidR="00DB10FA">
              <w:rPr>
                <w:rFonts w:ascii="Arial" w:hAnsi="Arial" w:cs="Arial"/>
              </w:rPr>
              <w:t>cria-lo. Irá</w:t>
            </w:r>
            <w:r>
              <w:rPr>
                <w:rFonts w:ascii="Arial" w:hAnsi="Arial" w:cs="Arial"/>
              </w:rPr>
              <w:t xml:space="preserve"> facilitar a divulgação de novos produtos e promoções além de criar um novo método de contato para os clientes.</w:t>
            </w:r>
          </w:p>
          <w:p w14:paraId="73C66AC0" w14:textId="77071245" w:rsidR="0065083F" w:rsidDel="00E218FC" w:rsidRDefault="0065083F" w:rsidP="00E218FC">
            <w:pPr>
              <w:spacing w:line="360" w:lineRule="auto"/>
              <w:jc w:val="both"/>
              <w:rPr>
                <w:del w:id="19" w:author="Aparecida Ferreira" w:date="2024-08-15T19:34:00Z"/>
                <w:rFonts w:ascii="Arial" w:hAnsi="Arial" w:cs="Arial"/>
              </w:rPr>
              <w:pPrChange w:id="20" w:author="Aparecida Ferreira" w:date="2024-08-15T19:34:00Z">
                <w:pPr/>
              </w:pPrChange>
            </w:pPr>
          </w:p>
          <w:p w14:paraId="1DFA3778" w14:textId="77777777" w:rsidR="0065083F" w:rsidRDefault="0065083F" w:rsidP="00E218FC">
            <w:pPr>
              <w:spacing w:line="360" w:lineRule="auto"/>
              <w:jc w:val="both"/>
              <w:rPr>
                <w:rFonts w:ascii="Arial" w:hAnsi="Arial" w:cs="Arial"/>
              </w:rPr>
              <w:pPrChange w:id="21" w:author="Aparecida Ferreira" w:date="2024-08-15T19:34:00Z">
                <w:pPr/>
              </w:pPrChange>
            </w:pPr>
          </w:p>
        </w:tc>
      </w:tr>
    </w:tbl>
    <w:p w14:paraId="55020F60" w14:textId="0E2C3A4B" w:rsidR="0065083F" w:rsidDel="00E218FC" w:rsidRDefault="0065083F">
      <w:pPr>
        <w:rPr>
          <w:del w:id="22" w:author="Aparecida Ferreira" w:date="2024-08-15T19:34:00Z"/>
          <w:rFonts w:ascii="Arial" w:hAnsi="Arial" w:cs="Arial"/>
        </w:rPr>
      </w:pPr>
    </w:p>
    <w:p w14:paraId="06A21EEC" w14:textId="51C4FB3A" w:rsidR="000302C5" w:rsidDel="00E218FC" w:rsidRDefault="000302C5">
      <w:pPr>
        <w:rPr>
          <w:del w:id="23" w:author="Aparecida Ferreira" w:date="2024-08-15T19:34:00Z"/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181CF7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8A34" w14:textId="0849DDC1" w:rsidR="00E218FC" w:rsidRPr="00E218FC" w:rsidRDefault="002B53DA" w:rsidP="00E218FC">
            <w:pPr>
              <w:spacing w:line="360" w:lineRule="auto"/>
              <w:jc w:val="both"/>
              <w:rPr>
                <w:ins w:id="24" w:author="Aparecida Ferreira" w:date="2024-08-15T19:35:00Z"/>
                <w:rFonts w:ascii="Arial" w:hAnsi="Arial" w:cs="Arial"/>
                <w:rPrChange w:id="25" w:author="Aparecida Ferreira" w:date="2024-08-15T19:36:00Z">
                  <w:rPr>
                    <w:ins w:id="26" w:author="Aparecida Ferreira" w:date="2024-08-15T19:35:00Z"/>
                  </w:rPr>
                </w:rPrChange>
              </w:rPr>
              <w:pPrChange w:id="27" w:author="Aparecida Ferreira" w:date="2024-08-15T19:36:00Z">
                <w:pPr>
                  <w:ind w:right="1134"/>
                </w:pPr>
              </w:pPrChange>
            </w:pPr>
            <w:ins w:id="28" w:author="Aparecida Ferreira" w:date="2024-08-15T19:35:00Z">
              <w:r w:rsidRPr="00E218FC">
                <w:rPr>
                  <w:rFonts w:ascii="Arial" w:hAnsi="Arial" w:cs="Arial"/>
                  <w:rPrChange w:id="29" w:author="Aparecida Ferreira" w:date="2024-08-15T19:36:00Z">
                    <w:rPr>
                      <w:rFonts w:ascii="Arial" w:hAnsi="Arial" w:cs="Arial"/>
                    </w:rPr>
                  </w:rPrChange>
                </w:rPr>
                <w:t xml:space="preserve">ANÁLISE DE PROJETOS E SISTEMAS: </w:t>
              </w:r>
              <w:r w:rsidR="00E218FC" w:rsidRPr="00E218FC">
                <w:rPr>
                  <w:rFonts w:ascii="Arial" w:hAnsi="Arial" w:cs="Arial"/>
                  <w:rPrChange w:id="30" w:author="Aparecida Ferreira" w:date="2024-08-15T19:36:00Z">
                    <w:rPr/>
                  </w:rPrChange>
                </w:rPr>
                <w:t>É o processo de examinar detalhadamente um projeto ou sistema para avaliar sua estrutura, funcionamento, desempenho e identificar possíveis problemas ou áreas de melhoria.</w:t>
              </w:r>
            </w:ins>
          </w:p>
          <w:p w14:paraId="13AAE035" w14:textId="1C329B5C" w:rsidR="00E218FC" w:rsidRPr="00E218FC" w:rsidRDefault="002B53DA" w:rsidP="00E218FC">
            <w:pPr>
              <w:spacing w:line="360" w:lineRule="auto"/>
              <w:jc w:val="both"/>
              <w:rPr>
                <w:ins w:id="31" w:author="Aparecida Ferreira" w:date="2024-08-15T19:35:00Z"/>
                <w:rFonts w:ascii="Arial" w:hAnsi="Arial" w:cs="Arial"/>
                <w:rPrChange w:id="32" w:author="Aparecida Ferreira" w:date="2024-08-15T19:36:00Z">
                  <w:rPr>
                    <w:ins w:id="33" w:author="Aparecida Ferreira" w:date="2024-08-15T19:35:00Z"/>
                  </w:rPr>
                </w:rPrChange>
              </w:rPr>
              <w:pPrChange w:id="34" w:author="Aparecida Ferreira" w:date="2024-08-15T19:36:00Z">
                <w:pPr>
                  <w:ind w:right="1134"/>
                </w:pPr>
              </w:pPrChange>
            </w:pPr>
            <w:ins w:id="35" w:author="Aparecida Ferreira" w:date="2024-08-15T19:35:00Z">
              <w:r w:rsidRPr="00E218FC">
                <w:rPr>
                  <w:rFonts w:ascii="Arial" w:hAnsi="Arial" w:cs="Arial"/>
                  <w:rPrChange w:id="36" w:author="Aparecida Ferreira" w:date="2024-08-15T19:36:00Z">
                    <w:rPr>
                      <w:rFonts w:ascii="Arial" w:hAnsi="Arial" w:cs="Arial"/>
                    </w:rPr>
                  </w:rPrChange>
                </w:rPr>
                <w:t xml:space="preserve">FRONT-END: </w:t>
              </w:r>
              <w:r w:rsidR="00E218FC" w:rsidRPr="00E218FC">
                <w:rPr>
                  <w:rFonts w:ascii="Arial" w:hAnsi="Arial" w:cs="Arial"/>
                  <w:rPrChange w:id="37" w:author="Aparecida Ferreira" w:date="2024-08-15T19:36:00Z">
                    <w:rPr/>
                  </w:rPrChange>
                </w:rPr>
                <w:t>Refere-se à parte de um sistema ou aplicação com a qual o usuário interage diretamente. É a interface visual, incluindo botões, menus, formulários, etc.</w:t>
              </w:r>
            </w:ins>
          </w:p>
          <w:p w14:paraId="44165B0E" w14:textId="15AA4785" w:rsidR="00165CF7" w:rsidRPr="00E218FC" w:rsidDel="00E218FC" w:rsidRDefault="002B53DA" w:rsidP="00E218FC">
            <w:pPr>
              <w:spacing w:line="360" w:lineRule="auto"/>
              <w:jc w:val="both"/>
              <w:rPr>
                <w:del w:id="38" w:author="Aparecida Ferreira" w:date="2024-08-15T19:35:00Z"/>
                <w:rFonts w:ascii="Arial" w:hAnsi="Arial" w:cs="Arial"/>
                <w:rPrChange w:id="39" w:author="Aparecida Ferreira" w:date="2024-08-15T19:36:00Z">
                  <w:rPr>
                    <w:del w:id="40" w:author="Aparecida Ferreira" w:date="2024-08-15T19:35:00Z"/>
                  </w:rPr>
                </w:rPrChange>
              </w:rPr>
              <w:pPrChange w:id="41" w:author="Aparecida Ferreira" w:date="2024-08-15T19:36:00Z">
                <w:pPr/>
              </w:pPrChange>
            </w:pPr>
            <w:ins w:id="42" w:author="Aparecida Ferreira" w:date="2024-08-15T19:35:00Z">
              <w:r w:rsidRPr="00E218FC">
                <w:rPr>
                  <w:rFonts w:ascii="Arial" w:hAnsi="Arial" w:cs="Arial"/>
                  <w:rPrChange w:id="43" w:author="Aparecida Ferreira" w:date="2024-08-15T19:36:00Z">
                    <w:rPr>
                      <w:rFonts w:ascii="Arial" w:hAnsi="Arial" w:cs="Arial"/>
                    </w:rPr>
                  </w:rPrChange>
                </w:rPr>
                <w:t>COMPUTAÇÃO GRÁFICA</w:t>
              </w:r>
              <w:r w:rsidR="00E218FC" w:rsidRPr="00E218FC">
                <w:rPr>
                  <w:rFonts w:ascii="Arial" w:hAnsi="Arial" w:cs="Arial"/>
                  <w:rPrChange w:id="44" w:author="Aparecida Ferreira" w:date="2024-08-15T19:36:00Z">
                    <w:rPr/>
                  </w:rPrChange>
                </w:rPr>
                <w:t>: É o campo da ciência da computação que se dedica à criação, manipulação e visualização de imagens e modelos visuais por meio de computadores.</w:t>
              </w:r>
            </w:ins>
            <w:del w:id="45" w:author="Aparecida Ferreira" w:date="2024-08-15T19:35:00Z">
              <w:r w:rsidR="00A15F43" w:rsidRPr="00E218FC" w:rsidDel="00E218FC">
                <w:rPr>
                  <w:rFonts w:ascii="Arial" w:hAnsi="Arial" w:cs="Arial"/>
                  <w:rPrChange w:id="46" w:author="Aparecida Ferreira" w:date="2024-08-15T19:36:00Z">
                    <w:rPr/>
                  </w:rPrChange>
                </w:rPr>
                <w:delText>Análise de projetos e sistemas.</w:delText>
              </w:r>
            </w:del>
          </w:p>
          <w:p w14:paraId="5B7B822B" w14:textId="26619F7E" w:rsidR="00165CF7" w:rsidDel="00E218FC" w:rsidRDefault="00A15F43" w:rsidP="00E218FC">
            <w:pPr>
              <w:spacing w:line="360" w:lineRule="auto"/>
              <w:jc w:val="both"/>
              <w:rPr>
                <w:del w:id="47" w:author="Aparecida Ferreira" w:date="2024-08-15T19:35:00Z"/>
              </w:rPr>
              <w:pPrChange w:id="48" w:author="Aparecida Ferreira" w:date="2024-08-15T19:36:00Z">
                <w:pPr/>
              </w:pPrChange>
            </w:pPr>
            <w:del w:id="49" w:author="Aparecida Ferreira" w:date="2024-08-15T19:35:00Z">
              <w:r w:rsidDel="00E218FC">
                <w:delText>Front-end</w:delText>
              </w:r>
            </w:del>
          </w:p>
          <w:p w14:paraId="005C8D6D" w14:textId="001D2E3B" w:rsidR="00165CF7" w:rsidDel="00E218FC" w:rsidRDefault="00A15F43" w:rsidP="00E218FC">
            <w:pPr>
              <w:spacing w:line="360" w:lineRule="auto"/>
              <w:jc w:val="both"/>
              <w:rPr>
                <w:del w:id="50" w:author="Aparecida Ferreira" w:date="2024-08-15T19:35:00Z"/>
              </w:rPr>
              <w:pPrChange w:id="51" w:author="Aparecida Ferreira" w:date="2024-08-15T19:36:00Z">
                <w:pPr/>
              </w:pPrChange>
            </w:pPr>
            <w:del w:id="52" w:author="Aparecida Ferreira" w:date="2024-08-15T19:35:00Z">
              <w:r w:rsidDel="00E218FC">
                <w:delText>Computação gráfica.</w:delText>
              </w:r>
            </w:del>
          </w:p>
          <w:p w14:paraId="480F7013" w14:textId="77777777" w:rsidR="0065083F" w:rsidRDefault="0065083F" w:rsidP="00E218FC">
            <w:pPr>
              <w:spacing w:line="360" w:lineRule="auto"/>
              <w:jc w:val="both"/>
              <w:pPrChange w:id="53" w:author="Aparecida Ferreira" w:date="2024-08-15T19:36:00Z">
                <w:pPr/>
              </w:pPrChange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181CF7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A89A" w14:textId="77777777" w:rsidR="00E218FC" w:rsidRPr="00E218FC" w:rsidRDefault="00E218FC" w:rsidP="002B53DA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60"/>
              <w:jc w:val="both"/>
              <w:rPr>
                <w:ins w:id="54" w:author="Aparecida Ferreira" w:date="2024-08-15T19:37:00Z"/>
                <w:rFonts w:ascii="Arial" w:hAnsi="Arial" w:cs="Arial"/>
                <w:rPrChange w:id="55" w:author="Aparecida Ferreira" w:date="2024-08-15T19:38:00Z">
                  <w:rPr>
                    <w:ins w:id="56" w:author="Aparecida Ferreira" w:date="2024-08-15T19:37:00Z"/>
                  </w:rPr>
                </w:rPrChange>
              </w:rPr>
              <w:pPrChange w:id="57" w:author="Aparecida Ferreira" w:date="2024-08-15T19:39:00Z">
                <w:pPr/>
              </w:pPrChange>
            </w:pPr>
            <w:ins w:id="58" w:author="Aparecida Ferreira" w:date="2024-08-15T19:37:00Z">
              <w:r w:rsidRPr="00E218FC">
                <w:rPr>
                  <w:rFonts w:ascii="Arial" w:hAnsi="Arial" w:cs="Arial"/>
                  <w:rPrChange w:id="59" w:author="Aparecida Ferreira" w:date="2024-08-15T19:38:00Z">
                    <w:rPr/>
                  </w:rPrChange>
                </w:rPr>
                <w:t>Presença Online: Estabelecer uma identidade digital e marcar presença na internet, tornando o negócio visível para um público mais amplo.</w:t>
              </w:r>
            </w:ins>
          </w:p>
          <w:p w14:paraId="2E4ACF59" w14:textId="77777777" w:rsidR="00E218FC" w:rsidRPr="00E218FC" w:rsidRDefault="00E218FC" w:rsidP="002B53DA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60"/>
              <w:jc w:val="both"/>
              <w:rPr>
                <w:ins w:id="60" w:author="Aparecida Ferreira" w:date="2024-08-15T19:37:00Z"/>
                <w:rFonts w:ascii="Arial" w:hAnsi="Arial" w:cs="Arial"/>
                <w:rPrChange w:id="61" w:author="Aparecida Ferreira" w:date="2024-08-15T19:38:00Z">
                  <w:rPr>
                    <w:ins w:id="62" w:author="Aparecida Ferreira" w:date="2024-08-15T19:37:00Z"/>
                  </w:rPr>
                </w:rPrChange>
              </w:rPr>
              <w:pPrChange w:id="63" w:author="Aparecida Ferreira" w:date="2024-08-15T19:39:00Z">
                <w:pPr/>
              </w:pPrChange>
            </w:pPr>
            <w:ins w:id="64" w:author="Aparecida Ferreira" w:date="2024-08-15T19:37:00Z">
              <w:r w:rsidRPr="00E218FC">
                <w:rPr>
                  <w:rFonts w:ascii="Arial" w:hAnsi="Arial" w:cs="Arial"/>
                  <w:rPrChange w:id="65" w:author="Aparecida Ferreira" w:date="2024-08-15T19:38:00Z">
                    <w:rPr/>
                  </w:rPrChange>
                </w:rPr>
                <w:t>Comunicação: Estabelecer um canal de comunicação direto com o público-alvo, permitindo divulgar informações, produtos e serviços.</w:t>
              </w:r>
            </w:ins>
          </w:p>
          <w:p w14:paraId="0701540A" w14:textId="77777777" w:rsidR="00E218FC" w:rsidRPr="00E218FC" w:rsidRDefault="00E218FC" w:rsidP="002B53DA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60"/>
              <w:jc w:val="both"/>
              <w:rPr>
                <w:ins w:id="66" w:author="Aparecida Ferreira" w:date="2024-08-15T19:37:00Z"/>
                <w:rFonts w:ascii="Arial" w:hAnsi="Arial" w:cs="Arial"/>
                <w:rPrChange w:id="67" w:author="Aparecida Ferreira" w:date="2024-08-15T19:38:00Z">
                  <w:rPr>
                    <w:ins w:id="68" w:author="Aparecida Ferreira" w:date="2024-08-15T19:37:00Z"/>
                  </w:rPr>
                </w:rPrChange>
              </w:rPr>
              <w:pPrChange w:id="69" w:author="Aparecida Ferreira" w:date="2024-08-15T19:39:00Z">
                <w:pPr/>
              </w:pPrChange>
            </w:pPr>
            <w:ins w:id="70" w:author="Aparecida Ferreira" w:date="2024-08-15T19:37:00Z">
              <w:r w:rsidRPr="00E218FC">
                <w:rPr>
                  <w:rFonts w:ascii="Arial" w:hAnsi="Arial" w:cs="Arial"/>
                  <w:rPrChange w:id="71" w:author="Aparecida Ferreira" w:date="2024-08-15T19:38:00Z">
                    <w:rPr/>
                  </w:rPrChange>
                </w:rPr>
                <w:t>Vendas: Gerar leads, fechar negócios e aumentar as vendas, seja através de um e-commerce ou direcionando o tráfego para uma loja física.</w:t>
              </w:r>
            </w:ins>
          </w:p>
          <w:p w14:paraId="5901BAC7" w14:textId="77777777" w:rsidR="00E218FC" w:rsidRPr="00E218FC" w:rsidRDefault="00E218FC" w:rsidP="002B53DA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60"/>
              <w:jc w:val="both"/>
              <w:rPr>
                <w:ins w:id="72" w:author="Aparecida Ferreira" w:date="2024-08-15T19:37:00Z"/>
                <w:rFonts w:ascii="Arial" w:hAnsi="Arial" w:cs="Arial"/>
                <w:rPrChange w:id="73" w:author="Aparecida Ferreira" w:date="2024-08-15T19:38:00Z">
                  <w:rPr>
                    <w:ins w:id="74" w:author="Aparecida Ferreira" w:date="2024-08-15T19:37:00Z"/>
                  </w:rPr>
                </w:rPrChange>
              </w:rPr>
              <w:pPrChange w:id="75" w:author="Aparecida Ferreira" w:date="2024-08-15T19:39:00Z">
                <w:pPr/>
              </w:pPrChange>
            </w:pPr>
            <w:ins w:id="76" w:author="Aparecida Ferreira" w:date="2024-08-15T19:37:00Z">
              <w:r w:rsidRPr="00E218FC">
                <w:rPr>
                  <w:rFonts w:ascii="Arial" w:hAnsi="Arial" w:cs="Arial"/>
                  <w:rPrChange w:id="77" w:author="Aparecida Ferreira" w:date="2024-08-15T19:38:00Z">
                    <w:rPr/>
                  </w:rPrChange>
                </w:rPr>
                <w:t>Marketing: Promover a marca, aumentar o reconhecimento e fidelizar clientes.</w:t>
              </w:r>
            </w:ins>
          </w:p>
          <w:p w14:paraId="2457CFBB" w14:textId="0912A524" w:rsidR="0065083F" w:rsidRPr="00E218FC" w:rsidDel="00E218FC" w:rsidRDefault="0065083F" w:rsidP="002B53DA">
            <w:pPr>
              <w:spacing w:after="0" w:line="360" w:lineRule="auto"/>
              <w:jc w:val="both"/>
              <w:rPr>
                <w:del w:id="78" w:author="Aparecida Ferreira" w:date="2024-08-15T19:36:00Z"/>
                <w:rFonts w:ascii="Arial" w:hAnsi="Arial" w:cs="Arial"/>
                <w:rPrChange w:id="79" w:author="Aparecida Ferreira" w:date="2024-08-15T19:37:00Z">
                  <w:rPr>
                    <w:del w:id="80" w:author="Aparecida Ferreira" w:date="2024-08-15T19:36:00Z"/>
                  </w:rPr>
                </w:rPrChange>
              </w:rPr>
              <w:pPrChange w:id="81" w:author="Aparecida Ferreira" w:date="2024-08-15T19:39:00Z">
                <w:pPr>
                  <w:snapToGrid w:val="0"/>
                </w:pPr>
              </w:pPrChange>
            </w:pPr>
          </w:p>
          <w:p w14:paraId="57C90CA1" w14:textId="17B98CEA" w:rsidR="0065083F" w:rsidDel="00E218FC" w:rsidRDefault="006B2B16" w:rsidP="002B53DA">
            <w:pPr>
              <w:spacing w:line="360" w:lineRule="auto"/>
              <w:jc w:val="both"/>
              <w:rPr>
                <w:del w:id="82" w:author="Aparecida Ferreira" w:date="2024-08-15T19:37:00Z"/>
              </w:rPr>
              <w:pPrChange w:id="83" w:author="Aparecida Ferreira" w:date="2024-08-15T19:39:00Z">
                <w:pPr>
                  <w:autoSpaceDE w:val="0"/>
                </w:pPr>
              </w:pPrChange>
            </w:pPr>
            <w:del w:id="84" w:author="Aparecida Ferreira" w:date="2024-08-15T19:36:00Z">
              <w:r w:rsidDel="00E218FC">
                <w:rPr>
                  <w:rFonts w:eastAsia="Calibri"/>
                  <w:lang w:eastAsia="pt-BR"/>
                </w:rPr>
                <w:br/>
                <w:delText>Criar um site</w:delText>
              </w:r>
            </w:del>
          </w:p>
          <w:p w14:paraId="56F65235" w14:textId="77777777" w:rsidR="0065083F" w:rsidRDefault="0065083F" w:rsidP="002B53DA">
            <w:pPr>
              <w:spacing w:line="360" w:lineRule="auto"/>
              <w:jc w:val="both"/>
              <w:pPrChange w:id="85" w:author="Aparecida Ferreira" w:date="2024-08-15T19:39:00Z">
                <w:pPr/>
              </w:pPrChange>
            </w:pPr>
          </w:p>
        </w:tc>
      </w:tr>
    </w:tbl>
    <w:p w14:paraId="568598D7" w14:textId="77777777" w:rsidR="0065083F" w:rsidRDefault="00181CF7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FFE6" w14:textId="77777777" w:rsidR="002B53DA" w:rsidRPr="002B53DA" w:rsidRDefault="002B53DA" w:rsidP="002B53DA">
            <w:pPr>
              <w:pStyle w:val="PargrafodaLista"/>
              <w:numPr>
                <w:ilvl w:val="0"/>
                <w:numId w:val="4"/>
              </w:numPr>
              <w:spacing w:after="0" w:line="360" w:lineRule="auto"/>
              <w:ind w:left="360"/>
              <w:rPr>
                <w:ins w:id="86" w:author="Aparecida Ferreira" w:date="2024-08-15T19:40:00Z"/>
                <w:rFonts w:ascii="Arial" w:eastAsia="Calibri" w:hAnsi="Arial" w:cs="Arial"/>
                <w:lang w:eastAsia="pt-BR"/>
                <w:rPrChange w:id="87" w:author="Aparecida Ferreira" w:date="2024-08-15T19:40:00Z">
                  <w:rPr>
                    <w:ins w:id="88" w:author="Aparecida Ferreira" w:date="2024-08-15T19:40:00Z"/>
                    <w:rFonts w:eastAsia="Calibri"/>
                    <w:lang w:eastAsia="pt-BR"/>
                  </w:rPr>
                </w:rPrChange>
              </w:rPr>
              <w:pPrChange w:id="89" w:author="Aparecida Ferreira" w:date="2024-08-15T19:41:00Z">
                <w:pPr/>
              </w:pPrChange>
            </w:pPr>
            <w:ins w:id="90" w:author="Aparecida Ferreira" w:date="2024-08-15T19:40:00Z">
              <w:r w:rsidRPr="002B53DA">
                <w:rPr>
                  <w:rFonts w:ascii="Arial" w:eastAsia="Calibri" w:hAnsi="Arial" w:cs="Arial"/>
                  <w:lang w:eastAsia="pt-BR"/>
                  <w:rPrChange w:id="91" w:author="Aparecida Ferreira" w:date="2024-08-15T19:40:00Z">
                    <w:rPr>
                      <w:rFonts w:eastAsia="Calibri"/>
                      <w:lang w:eastAsia="pt-BR"/>
                    </w:rPr>
                  </w:rPrChange>
                </w:rPr>
                <w:t>E-commerce: Vender produtos ou serviços diretamente pela internet.</w:t>
              </w:r>
            </w:ins>
          </w:p>
          <w:p w14:paraId="2022161D" w14:textId="77777777" w:rsidR="002B53DA" w:rsidRPr="002B53DA" w:rsidRDefault="002B53DA" w:rsidP="002B53DA">
            <w:pPr>
              <w:pStyle w:val="PargrafodaLista"/>
              <w:numPr>
                <w:ilvl w:val="0"/>
                <w:numId w:val="4"/>
              </w:numPr>
              <w:spacing w:after="0" w:line="360" w:lineRule="auto"/>
              <w:ind w:left="360"/>
              <w:rPr>
                <w:ins w:id="92" w:author="Aparecida Ferreira" w:date="2024-08-15T19:40:00Z"/>
                <w:rFonts w:ascii="Arial" w:eastAsia="Calibri" w:hAnsi="Arial" w:cs="Arial"/>
                <w:lang w:eastAsia="pt-BR"/>
                <w:rPrChange w:id="93" w:author="Aparecida Ferreira" w:date="2024-08-15T19:40:00Z">
                  <w:rPr>
                    <w:ins w:id="94" w:author="Aparecida Ferreira" w:date="2024-08-15T19:40:00Z"/>
                    <w:rFonts w:eastAsia="Calibri"/>
                    <w:lang w:eastAsia="pt-BR"/>
                  </w:rPr>
                </w:rPrChange>
              </w:rPr>
              <w:pPrChange w:id="95" w:author="Aparecida Ferreira" w:date="2024-08-15T19:41:00Z">
                <w:pPr/>
              </w:pPrChange>
            </w:pPr>
            <w:ins w:id="96" w:author="Aparecida Ferreira" w:date="2024-08-15T19:40:00Z">
              <w:r w:rsidRPr="002B53DA">
                <w:rPr>
                  <w:rFonts w:ascii="Arial" w:eastAsia="Calibri" w:hAnsi="Arial" w:cs="Arial"/>
                  <w:lang w:eastAsia="pt-BR"/>
                  <w:rPrChange w:id="97" w:author="Aparecida Ferreira" w:date="2024-08-15T19:40:00Z">
                    <w:rPr>
                      <w:rFonts w:eastAsia="Calibri"/>
                      <w:lang w:eastAsia="pt-BR"/>
                    </w:rPr>
                  </w:rPrChange>
                </w:rPr>
                <w:t>Marketing de Conteúdo: Atrair e engajar o público através de conteúdo relevante e de qualidade.</w:t>
              </w:r>
            </w:ins>
          </w:p>
          <w:p w14:paraId="56B71E3E" w14:textId="77777777" w:rsidR="002B53DA" w:rsidRPr="002B53DA" w:rsidRDefault="002B53DA" w:rsidP="002B53DA">
            <w:pPr>
              <w:pStyle w:val="PargrafodaLista"/>
              <w:numPr>
                <w:ilvl w:val="0"/>
                <w:numId w:val="4"/>
              </w:numPr>
              <w:spacing w:after="0" w:line="360" w:lineRule="auto"/>
              <w:ind w:left="360"/>
              <w:rPr>
                <w:ins w:id="98" w:author="Aparecida Ferreira" w:date="2024-08-15T19:40:00Z"/>
                <w:rFonts w:ascii="Arial" w:eastAsia="Calibri" w:hAnsi="Arial" w:cs="Arial"/>
                <w:lang w:eastAsia="pt-BR"/>
                <w:rPrChange w:id="99" w:author="Aparecida Ferreira" w:date="2024-08-15T19:40:00Z">
                  <w:rPr>
                    <w:ins w:id="100" w:author="Aparecida Ferreira" w:date="2024-08-15T19:40:00Z"/>
                    <w:rFonts w:eastAsia="Calibri"/>
                    <w:lang w:eastAsia="pt-BR"/>
                  </w:rPr>
                </w:rPrChange>
              </w:rPr>
              <w:pPrChange w:id="101" w:author="Aparecida Ferreira" w:date="2024-08-15T19:41:00Z">
                <w:pPr/>
              </w:pPrChange>
            </w:pPr>
            <w:ins w:id="102" w:author="Aparecida Ferreira" w:date="2024-08-15T19:40:00Z">
              <w:r w:rsidRPr="002B53DA">
                <w:rPr>
                  <w:rFonts w:ascii="Arial" w:eastAsia="Calibri" w:hAnsi="Arial" w:cs="Arial"/>
                  <w:lang w:eastAsia="pt-BR"/>
                  <w:rPrChange w:id="103" w:author="Aparecida Ferreira" w:date="2024-08-15T19:40:00Z">
                    <w:rPr>
                      <w:rFonts w:eastAsia="Calibri"/>
                      <w:lang w:eastAsia="pt-BR"/>
                    </w:rPr>
                  </w:rPrChange>
                </w:rPr>
                <w:t>Serviços: Oferecer serviços online, como consultoria, suporte técnico ou agendamento de consultas.</w:t>
              </w:r>
            </w:ins>
          </w:p>
          <w:p w14:paraId="4A1003D8" w14:textId="77777777" w:rsidR="002B53DA" w:rsidRPr="002B53DA" w:rsidRDefault="002B53DA" w:rsidP="002B53DA">
            <w:pPr>
              <w:pStyle w:val="PargrafodaLista"/>
              <w:numPr>
                <w:ilvl w:val="0"/>
                <w:numId w:val="4"/>
              </w:numPr>
              <w:spacing w:after="0" w:line="360" w:lineRule="auto"/>
              <w:ind w:left="360"/>
              <w:rPr>
                <w:ins w:id="104" w:author="Aparecida Ferreira" w:date="2024-08-15T19:40:00Z"/>
                <w:rFonts w:ascii="Arial" w:eastAsia="Calibri" w:hAnsi="Arial" w:cs="Arial"/>
                <w:lang w:eastAsia="pt-BR"/>
                <w:rPrChange w:id="105" w:author="Aparecida Ferreira" w:date="2024-08-15T19:40:00Z">
                  <w:rPr>
                    <w:ins w:id="106" w:author="Aparecida Ferreira" w:date="2024-08-15T19:40:00Z"/>
                    <w:rFonts w:eastAsia="Calibri"/>
                    <w:lang w:eastAsia="pt-BR"/>
                  </w:rPr>
                </w:rPrChange>
              </w:rPr>
              <w:pPrChange w:id="107" w:author="Aparecida Ferreira" w:date="2024-08-15T19:41:00Z">
                <w:pPr/>
              </w:pPrChange>
            </w:pPr>
            <w:ins w:id="108" w:author="Aparecida Ferreira" w:date="2024-08-15T19:40:00Z">
              <w:r w:rsidRPr="002B53DA">
                <w:rPr>
                  <w:rFonts w:ascii="Arial" w:eastAsia="Calibri" w:hAnsi="Arial" w:cs="Arial"/>
                  <w:lang w:eastAsia="pt-BR"/>
                  <w:rPrChange w:id="109" w:author="Aparecida Ferreira" w:date="2024-08-15T19:40:00Z">
                    <w:rPr>
                      <w:rFonts w:eastAsia="Calibri"/>
                      <w:lang w:eastAsia="pt-BR"/>
                    </w:rPr>
                  </w:rPrChange>
                </w:rPr>
                <w:t>Portfólio: Exibir trabalhos e projetos realizados.</w:t>
              </w:r>
            </w:ins>
          </w:p>
          <w:p w14:paraId="5E455016" w14:textId="63704EB5" w:rsidR="0065083F" w:rsidDel="002B53DA" w:rsidRDefault="002B53DA" w:rsidP="002B53DA">
            <w:pPr>
              <w:autoSpaceDE w:val="0"/>
              <w:spacing w:after="0" w:line="360" w:lineRule="auto"/>
              <w:rPr>
                <w:del w:id="110" w:author="Aparecida Ferreira" w:date="2024-08-15T19:40:00Z"/>
                <w:rFonts w:ascii="Arial" w:eastAsia="Calibri" w:hAnsi="Arial" w:cs="Arial"/>
                <w:lang w:eastAsia="pt-BR"/>
              </w:rPr>
              <w:pPrChange w:id="111" w:author="Aparecida Ferreira" w:date="2024-08-15T19:41:00Z">
                <w:pPr>
                  <w:autoSpaceDE w:val="0"/>
                </w:pPr>
              </w:pPrChange>
            </w:pPr>
            <w:ins w:id="112" w:author="Aparecida Ferreira" w:date="2024-08-15T19:40:00Z">
              <w:r w:rsidRPr="002B53DA">
                <w:rPr>
                  <w:rFonts w:ascii="Arial" w:eastAsia="Calibri" w:hAnsi="Arial" w:cs="Arial"/>
                  <w:lang w:eastAsia="pt-BR"/>
                </w:rPr>
                <w:t>Comunidade: Criar uma comunidade online para interagir com clientes e outros usuários.</w:t>
              </w:r>
            </w:ins>
          </w:p>
          <w:p w14:paraId="241E4FFC" w14:textId="61EE9E37" w:rsidR="0065083F" w:rsidDel="002B53DA" w:rsidRDefault="00181CF7" w:rsidP="002B53DA">
            <w:pPr>
              <w:autoSpaceDE w:val="0"/>
              <w:spacing w:line="360" w:lineRule="auto"/>
              <w:rPr>
                <w:del w:id="113" w:author="Aparecida Ferreira" w:date="2024-08-15T19:40:00Z"/>
                <w:rFonts w:ascii="Arial" w:hAnsi="Arial" w:cs="Arial"/>
              </w:rPr>
              <w:pPrChange w:id="114" w:author="Aparecida Ferreira" w:date="2024-08-15T19:41:00Z">
                <w:pPr>
                  <w:autoSpaceDE w:val="0"/>
                </w:pPr>
              </w:pPrChange>
            </w:pPr>
            <w:del w:id="115" w:author="Aparecida Ferreira" w:date="2024-08-15T19:40:00Z">
              <w:r w:rsidDel="002B53DA">
                <w:rPr>
                  <w:rFonts w:ascii="Arial" w:eastAsia="Calibri" w:hAnsi="Arial" w:cs="Arial"/>
                  <w:lang w:eastAsia="pt-BR"/>
                </w:rPr>
                <w:delText>Derivam do objetivo geral e apresentam as distintas ações que devem ser necessariamente desenvolvidas para o atingimento do objetivo geral.</w:delText>
              </w:r>
            </w:del>
          </w:p>
          <w:p w14:paraId="39EF30EB" w14:textId="77777777" w:rsidR="0065083F" w:rsidRDefault="0065083F" w:rsidP="002B53DA">
            <w:pPr>
              <w:autoSpaceDE w:val="0"/>
              <w:spacing w:line="360" w:lineRule="auto"/>
              <w:rPr>
                <w:rFonts w:ascii="Arial" w:eastAsia="Calibri" w:hAnsi="Arial" w:cs="Arial"/>
                <w:lang w:eastAsia="pt-BR"/>
              </w:rPr>
              <w:pPrChange w:id="116" w:author="Aparecida Ferreira" w:date="2024-08-15T19:41:00Z">
                <w:pPr>
                  <w:autoSpaceDE w:val="0"/>
                </w:pPr>
              </w:pPrChange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181CF7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181CF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181CF7">
            <w:pPr>
              <w:spacing w:line="360" w:lineRule="auto"/>
              <w:rPr>
                <w:rFonts w:ascii="Arial" w:hAnsi="Arial" w:cs="Arial"/>
              </w:rPr>
            </w:pPr>
            <w:commentRangeStart w:id="117"/>
            <w:r>
              <w:rPr>
                <w:rFonts w:ascii="Arial" w:hAnsi="Arial" w:cs="Arial"/>
              </w:rPr>
              <w:t>Descrição</w:t>
            </w:r>
            <w:commentRangeEnd w:id="117"/>
            <w:r w:rsidR="002B53DA">
              <w:rPr>
                <w:rStyle w:val="Refdecomentrio"/>
              </w:rPr>
              <w:commentReference w:id="117"/>
            </w:r>
            <w:r>
              <w:rPr>
                <w:rFonts w:ascii="Arial" w:hAnsi="Arial" w:cs="Arial"/>
              </w:rPr>
              <w:t xml:space="preserve"> dos métodos e procedimentos que nortearão a busca de informações para responder o problema de pesquisa:</w:t>
            </w:r>
          </w:p>
          <w:p w14:paraId="7EE8F0E9" w14:textId="77777777" w:rsidR="0065083F" w:rsidRDefault="00181CF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181CF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181CF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181CF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181CF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181CF7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Pr="002B53DA" w:rsidRDefault="00181CF7">
            <w:pPr>
              <w:rPr>
                <w:rFonts w:ascii="Arial" w:hAnsi="Arial" w:cs="Arial"/>
                <w:highlight w:val="yellow"/>
                <w:rPrChange w:id="118" w:author="Aparecida Ferreira" w:date="2024-08-15T19:45:00Z">
                  <w:rPr>
                    <w:rFonts w:ascii="Arial" w:hAnsi="Arial" w:cs="Arial"/>
                  </w:rPr>
                </w:rPrChange>
              </w:rPr>
            </w:pPr>
            <w:commentRangeStart w:id="119"/>
            <w:r w:rsidRPr="002B53DA">
              <w:rPr>
                <w:rFonts w:ascii="Arial" w:hAnsi="Arial" w:cs="Arial"/>
                <w:highlight w:val="yellow"/>
                <w:rPrChange w:id="120" w:author="Aparecida Ferreira" w:date="2024-08-15T19:45:00Z">
                  <w:rPr>
                    <w:rFonts w:ascii="Arial" w:hAnsi="Arial" w:cs="Arial"/>
                  </w:rPr>
                </w:rPrChange>
              </w:rPr>
              <w:t>Listar</w:t>
            </w:r>
            <w:commentRangeEnd w:id="119"/>
            <w:r w:rsidR="002B53DA">
              <w:rPr>
                <w:rStyle w:val="Refdecomentrio"/>
              </w:rPr>
              <w:commentReference w:id="119"/>
            </w:r>
            <w:r w:rsidRPr="002B53DA">
              <w:rPr>
                <w:rFonts w:ascii="Arial" w:hAnsi="Arial" w:cs="Arial"/>
                <w:highlight w:val="yellow"/>
                <w:rPrChange w:id="121" w:author="Aparecida Ferreira" w:date="2024-08-15T19:45:00Z">
                  <w:rPr>
                    <w:rFonts w:ascii="Arial" w:hAnsi="Arial" w:cs="Arial"/>
                  </w:rPr>
                </w:rPrChange>
              </w:rPr>
              <w:t xml:space="preserve"> os principais LIVROS a serem pesquisados. (Mínimo 03 Bibliografias para cada disciplina, preferencialmente da biblioteca do CEEP)</w:t>
            </w:r>
          </w:p>
          <w:p w14:paraId="20F5C1E8" w14:textId="77777777" w:rsidR="0065083F" w:rsidRPr="002B53DA" w:rsidRDefault="00165CF7">
            <w:pPr>
              <w:rPr>
                <w:rFonts w:ascii="Arial" w:hAnsi="Arial" w:cs="Arial"/>
                <w:highlight w:val="yellow"/>
                <w:rPrChange w:id="122" w:author="Aparecida Ferreira" w:date="2024-08-15T19:45:00Z">
                  <w:rPr>
                    <w:rFonts w:ascii="Arial" w:hAnsi="Arial" w:cs="Arial"/>
                  </w:rPr>
                </w:rPrChange>
              </w:rPr>
            </w:pPr>
            <w:r w:rsidRPr="002B53DA">
              <w:rPr>
                <w:rFonts w:ascii="Arial" w:hAnsi="Arial" w:cs="Arial"/>
                <w:highlight w:val="yellow"/>
                <w:rPrChange w:id="123" w:author="Aparecida Ferreira" w:date="2024-08-15T19:45:00Z">
                  <w:rPr>
                    <w:rFonts w:ascii="Arial" w:hAnsi="Arial" w:cs="Arial"/>
                  </w:rPr>
                </w:rPrChange>
              </w:rPr>
              <w:t>Usar artigos</w:t>
            </w:r>
            <w:r w:rsidR="00895A11" w:rsidRPr="002B53DA">
              <w:rPr>
                <w:rFonts w:ascii="Arial" w:hAnsi="Arial" w:cs="Arial"/>
                <w:highlight w:val="yellow"/>
                <w:rPrChange w:id="124" w:author="Aparecida Ferreira" w:date="2024-08-15T19:45:00Z">
                  <w:rPr>
                    <w:rFonts w:ascii="Arial" w:hAnsi="Arial" w:cs="Arial"/>
                  </w:rPr>
                </w:rPrChange>
              </w:rPr>
              <w:t>:</w:t>
            </w:r>
          </w:p>
          <w:p w14:paraId="5D19A0F8" w14:textId="322FBE20" w:rsidR="00895A11" w:rsidRDefault="00893E86">
            <w:pPr>
              <w:rPr>
                <w:rFonts w:ascii="Arial" w:hAnsi="Arial" w:cs="Arial"/>
              </w:rPr>
            </w:pP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25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begin"/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26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instrText xml:space="preserve"> HYPERLINK "https://www.unit.br/blog/melhores-sites-para-pesquisa-academica" \l "google" </w:instrText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27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separate"/>
            </w:r>
            <w:r w:rsidR="00895A11"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28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t> Google Acadêmico</w:t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29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end"/>
            </w:r>
            <w:r w:rsidR="00895A11" w:rsidRPr="002B53DA">
              <w:rPr>
                <w:rFonts w:ascii="Arial" w:hAnsi="Arial" w:cs="Arial"/>
                <w:color w:val="000000"/>
                <w:highlight w:val="yellow"/>
                <w:rPrChange w:id="130" w:author="Aparecida Ferreira" w:date="2024-08-15T19:45:00Z">
                  <w:rPr>
                    <w:rFonts w:ascii="Arial" w:hAnsi="Arial" w:cs="Arial"/>
                    <w:color w:val="000000"/>
                  </w:rPr>
                </w:rPrChange>
              </w:rPr>
              <w:br/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31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begin"/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32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instrText xml:space="preserve"> HYPERLINK "https://www.unit.br/blog/melhores-sites-para-pesquisa-academica" \l "portal" </w:instrText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33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separate"/>
            </w:r>
            <w:r w:rsidR="00895A11"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34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t> Portal da CAPES</w:t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35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end"/>
            </w:r>
            <w:r w:rsidR="00895A11" w:rsidRPr="002B53DA">
              <w:rPr>
                <w:rFonts w:ascii="Arial" w:hAnsi="Arial" w:cs="Arial"/>
                <w:color w:val="000000"/>
                <w:highlight w:val="yellow"/>
                <w:rPrChange w:id="136" w:author="Aparecida Ferreira" w:date="2024-08-15T19:45:00Z">
                  <w:rPr>
                    <w:rFonts w:ascii="Arial" w:hAnsi="Arial" w:cs="Arial"/>
                    <w:color w:val="000000"/>
                  </w:rPr>
                </w:rPrChange>
              </w:rPr>
              <w:br/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37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begin"/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38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instrText xml:space="preserve"> HYPERLINK "https://www.unit.br/blog/melhores-sites-para-pesquisa-academica" \l "scielo" </w:instrText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39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separate"/>
            </w:r>
            <w:r w:rsidR="00895A11"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40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t> </w:t>
            </w:r>
            <w:proofErr w:type="spellStart"/>
            <w:r w:rsidR="00895A11"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41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t>SciELO</w:t>
            </w:r>
            <w:proofErr w:type="spellEnd"/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42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end"/>
            </w:r>
            <w:r w:rsidR="00895A11" w:rsidRPr="002B53DA">
              <w:rPr>
                <w:rFonts w:ascii="Arial" w:hAnsi="Arial" w:cs="Arial"/>
                <w:color w:val="000000"/>
                <w:highlight w:val="yellow"/>
                <w:rPrChange w:id="143" w:author="Aparecida Ferreira" w:date="2024-08-15T19:45:00Z">
                  <w:rPr>
                    <w:rFonts w:ascii="Arial" w:hAnsi="Arial" w:cs="Arial"/>
                    <w:color w:val="000000"/>
                  </w:rPr>
                </w:rPrChange>
              </w:rPr>
              <w:br/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44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begin"/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45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instrText xml:space="preserve"> HYPERLINK "https://www.unit.br/blog/melhores-sites-para-pesquisa-academica" \l "academia" </w:instrText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46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separate"/>
            </w:r>
            <w:r w:rsidR="00895A11"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47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t> Academia.Edu</w:t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48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end"/>
            </w:r>
            <w:r w:rsidR="00895A11" w:rsidRPr="002B53DA">
              <w:rPr>
                <w:rFonts w:ascii="Arial" w:hAnsi="Arial" w:cs="Arial"/>
                <w:color w:val="000000"/>
                <w:highlight w:val="yellow"/>
                <w:rPrChange w:id="149" w:author="Aparecida Ferreira" w:date="2024-08-15T19:45:00Z">
                  <w:rPr>
                    <w:rFonts w:ascii="Arial" w:hAnsi="Arial" w:cs="Arial"/>
                    <w:color w:val="000000"/>
                  </w:rPr>
                </w:rPrChange>
              </w:rPr>
              <w:br/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50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begin"/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51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instrText xml:space="preserve"> HYPERLINK "https://www.unit</w:instrText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52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instrText xml:space="preserve">.br/blog/melhores-sites-para-pesquisa-academica" \l "bdtd" </w:instrText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53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separate"/>
            </w:r>
            <w:r w:rsidR="00895A11"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54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t> BDTD</w:t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55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end"/>
            </w:r>
            <w:r w:rsidR="00895A11" w:rsidRPr="002B53DA">
              <w:rPr>
                <w:rFonts w:ascii="Arial" w:hAnsi="Arial" w:cs="Arial"/>
                <w:color w:val="000000"/>
                <w:highlight w:val="yellow"/>
                <w:rPrChange w:id="156" w:author="Aparecida Ferreira" w:date="2024-08-15T19:45:00Z">
                  <w:rPr>
                    <w:rFonts w:ascii="Arial" w:hAnsi="Arial" w:cs="Arial"/>
                    <w:color w:val="000000"/>
                  </w:rPr>
                </w:rPrChange>
              </w:rPr>
              <w:br/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57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begin"/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58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instrText xml:space="preserve"> HYPERLINK "https://www.unit.br/blog/melhores-sites-para-pesquisa-academica" \l "science" </w:instrText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59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separate"/>
            </w:r>
            <w:r w:rsidR="00895A11"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60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t> Science.gov</w:t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61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end"/>
            </w:r>
            <w:r w:rsidR="00895A11" w:rsidRPr="002B53DA">
              <w:rPr>
                <w:rFonts w:ascii="Arial" w:hAnsi="Arial" w:cs="Arial"/>
                <w:color w:val="000000"/>
                <w:highlight w:val="yellow"/>
                <w:rPrChange w:id="162" w:author="Aparecida Ferreira" w:date="2024-08-15T19:45:00Z">
                  <w:rPr>
                    <w:rFonts w:ascii="Arial" w:hAnsi="Arial" w:cs="Arial"/>
                    <w:color w:val="000000"/>
                  </w:rPr>
                </w:rPrChange>
              </w:rPr>
              <w:br/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63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begin"/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64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instrText xml:space="preserve"> HYPERLINK "https://www.unit.br/blog/melhores-sites-para-pesquisa-academica" \l "e</w:instrText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65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instrText xml:space="preserve">ric" </w:instrText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66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separate"/>
            </w:r>
            <w:r w:rsidR="00895A11"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67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t> Eric</w:t>
            </w:r>
            <w:r w:rsidRPr="002B53DA">
              <w:rPr>
                <w:rStyle w:val="Hyperlink"/>
                <w:rFonts w:ascii="Arial" w:hAnsi="Arial" w:cs="Arial"/>
                <w:color w:val="2D93EE"/>
                <w:highlight w:val="yellow"/>
                <w:rPrChange w:id="168" w:author="Aparecida Ferreira" w:date="2024-08-15T19:45:00Z">
                  <w:rPr>
                    <w:rStyle w:val="Hyperlink"/>
                    <w:rFonts w:ascii="Arial" w:hAnsi="Arial" w:cs="Arial"/>
                    <w:color w:val="2D93EE"/>
                  </w:rPr>
                </w:rPrChange>
              </w:rPr>
              <w:fldChar w:fldCharType="end"/>
            </w:r>
            <w:r w:rsidR="00895A11">
              <w:rPr>
                <w:rFonts w:ascii="Arial" w:hAnsi="Arial" w:cs="Arial"/>
                <w:color w:val="000000"/>
              </w:rPr>
              <w:br/>
            </w:r>
            <w:hyperlink r:id="rId11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  <w:bookmarkStart w:id="169" w:name="_GoBack"/>
        <w:bookmarkEnd w:id="169"/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181CF7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181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181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181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ADA5F" w14:textId="77777777" w:rsidR="006B2B16" w:rsidRDefault="006B2B16" w:rsidP="006B2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sistemas.</w:t>
            </w:r>
          </w:p>
          <w:p w14:paraId="1A685D7C" w14:textId="77777777" w:rsidR="006B2B16" w:rsidRDefault="006B2B16" w:rsidP="006B2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  <w:p w14:paraId="30D711F9" w14:textId="77777777" w:rsidR="006B2B16" w:rsidRDefault="006B2B16" w:rsidP="006B2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Computação gráfica.</w:t>
            </w:r>
          </w:p>
          <w:p w14:paraId="23611676" w14:textId="412C6100" w:rsidR="0065083F" w:rsidRDefault="0065083F" w:rsidP="006B2B1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111A439A" w:rsidR="00895A11" w:rsidRDefault="006B2B1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Ronye</w:t>
            </w:r>
          </w:p>
          <w:p w14:paraId="5AC0B5C4" w14:textId="77777777" w:rsidR="006B2B16" w:rsidRDefault="006B2B16" w:rsidP="006B2B1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5EA76908" w14:textId="03CC96C5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4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Aparecida Ferreira" w:date="2024-08-15T19:33:00Z" w:initials="AF">
    <w:p w14:paraId="5DA17B63" w14:textId="673E465B" w:rsidR="00E218FC" w:rsidRDefault="00E218FC">
      <w:pPr>
        <w:pStyle w:val="Textodecomentrio"/>
      </w:pPr>
      <w:r>
        <w:rPr>
          <w:rStyle w:val="Refdecomentrio"/>
        </w:rPr>
        <w:annotationRef/>
      </w:r>
      <w:r>
        <w:t>A empresa e física???</w:t>
      </w:r>
    </w:p>
    <w:p w14:paraId="5B1DECD8" w14:textId="77777777" w:rsidR="00E218FC" w:rsidRDefault="00E218FC">
      <w:pPr>
        <w:pStyle w:val="Textodecomentrio"/>
      </w:pPr>
    </w:p>
  </w:comment>
  <w:comment w:id="14" w:author="Aparecida Ferreira" w:date="2024-08-15T19:31:00Z" w:initials="AF">
    <w:p w14:paraId="7867A9D7" w14:textId="1CE6CF0A" w:rsidR="00E218FC" w:rsidRDefault="00E218FC">
      <w:pPr>
        <w:pStyle w:val="Textodecomentrio"/>
      </w:pPr>
      <w:r>
        <w:rPr>
          <w:rStyle w:val="Refdecomentrio"/>
        </w:rPr>
        <w:annotationRef/>
      </w:r>
      <w:r>
        <w:t>Me conte como surgiu as sobremesas e os bolos, repasse a história. Detalhe e explique como surgiu o e-commerce, é essa ideia de vender coisas on-line e a importância disso na atualidade</w:t>
      </w:r>
    </w:p>
  </w:comment>
  <w:comment w:id="117" w:author="Aparecida Ferreira" w:date="2024-08-15T19:41:00Z" w:initials="AF">
    <w:p w14:paraId="2E7353E4" w14:textId="237D3E9A" w:rsidR="002B53DA" w:rsidRDefault="002B53DA">
      <w:pPr>
        <w:pStyle w:val="Textodecomentrio"/>
      </w:pPr>
      <w:r>
        <w:rPr>
          <w:rStyle w:val="Refdecomentrio"/>
        </w:rPr>
        <w:annotationRef/>
      </w:r>
      <w:proofErr w:type="spellStart"/>
      <w:r>
        <w:t>Vc</w:t>
      </w:r>
      <w:proofErr w:type="spellEnd"/>
      <w:r>
        <w:t xml:space="preserve"> precisa me disser qual o método </w:t>
      </w:r>
      <w:proofErr w:type="spellStart"/>
      <w:r>
        <w:t>vc</w:t>
      </w:r>
      <w:proofErr w:type="spellEnd"/>
      <w:r>
        <w:t xml:space="preserve"> pretende usar para fazer o seu trabalho acadêmico. ATENÇÃO nós usamos como padrão os métodos COMPARATIVOS e A MODELAGEM DE DADOS pesquise sobre os mesmos faça referências aos artigos de outras pessoas que </w:t>
      </w:r>
      <w:proofErr w:type="spellStart"/>
      <w:r>
        <w:t>vc</w:t>
      </w:r>
      <w:proofErr w:type="spellEnd"/>
      <w:r>
        <w:t xml:space="preserve"> usar&gt; Use o site do </w:t>
      </w:r>
      <w:proofErr w:type="gramStart"/>
      <w:r>
        <w:t>MORE( UFSC</w:t>
      </w:r>
      <w:proofErr w:type="gramEnd"/>
      <w:r>
        <w:t>) para criar referencias quando não encontrar as mesmas nos artigos.</w:t>
      </w:r>
    </w:p>
  </w:comment>
  <w:comment w:id="119" w:author="Aparecida Ferreira" w:date="2024-08-15T19:45:00Z" w:initials="AF">
    <w:p w14:paraId="16D7725D" w14:textId="2D7FB8DC" w:rsidR="002B53DA" w:rsidRDefault="002B53DA">
      <w:pPr>
        <w:pStyle w:val="Textodecomentrio"/>
      </w:pPr>
      <w:r>
        <w:rPr>
          <w:rStyle w:val="Refdecomentrio"/>
        </w:rPr>
        <w:annotationRef/>
      </w:r>
      <w:r>
        <w:t>Todos os sites utilizados devem ter suas referências colocadas aqui.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1DECD8" w15:done="0"/>
  <w15:commentEx w15:paraId="7867A9D7" w15:done="0"/>
  <w15:commentEx w15:paraId="2E7353E4" w15:done="0"/>
  <w15:commentEx w15:paraId="16D7725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F4122" w14:textId="77777777" w:rsidR="00893E86" w:rsidRDefault="00893E86">
      <w:pPr>
        <w:spacing w:after="0" w:line="240" w:lineRule="auto"/>
      </w:pPr>
      <w:r>
        <w:separator/>
      </w:r>
    </w:p>
  </w:endnote>
  <w:endnote w:type="continuationSeparator" w:id="0">
    <w:p w14:paraId="5F0B5DF4" w14:textId="77777777" w:rsidR="00893E86" w:rsidRDefault="0089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Times New Roman"/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9CE5F" w14:textId="77777777" w:rsidR="00893E86" w:rsidRDefault="00893E86">
      <w:pPr>
        <w:spacing w:after="0" w:line="240" w:lineRule="auto"/>
      </w:pPr>
      <w:r>
        <w:separator/>
      </w:r>
    </w:p>
  </w:footnote>
  <w:footnote w:type="continuationSeparator" w:id="0">
    <w:p w14:paraId="583E2553" w14:textId="77777777" w:rsidR="00893E86" w:rsidRDefault="00893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893E86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893E86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85256349" r:id="rId5"/>
            </w:object>
          </w:r>
        </w:p>
      </w:tc>
    </w:tr>
  </w:tbl>
  <w:p w14:paraId="4190E875" w14:textId="5EA245CB" w:rsidR="0065083F" w:rsidRDefault="00181CF7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298A4503"/>
    <w:multiLevelType w:val="hybridMultilevel"/>
    <w:tmpl w:val="75C0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377A2"/>
    <w:multiLevelType w:val="hybridMultilevel"/>
    <w:tmpl w:val="AE0A4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E4346"/>
    <w:multiLevelType w:val="hybridMultilevel"/>
    <w:tmpl w:val="3426E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0C6DC3"/>
    <w:rsid w:val="00165CF7"/>
    <w:rsid w:val="00181CF7"/>
    <w:rsid w:val="002B53DA"/>
    <w:rsid w:val="002B76BF"/>
    <w:rsid w:val="00372F0E"/>
    <w:rsid w:val="00393773"/>
    <w:rsid w:val="0045286A"/>
    <w:rsid w:val="0055395F"/>
    <w:rsid w:val="0065083F"/>
    <w:rsid w:val="006B2B16"/>
    <w:rsid w:val="00716E7C"/>
    <w:rsid w:val="007C2ABC"/>
    <w:rsid w:val="00812A91"/>
    <w:rsid w:val="008747EA"/>
    <w:rsid w:val="00893E86"/>
    <w:rsid w:val="00895A11"/>
    <w:rsid w:val="008D1229"/>
    <w:rsid w:val="009268D2"/>
    <w:rsid w:val="00936B0F"/>
    <w:rsid w:val="00A15F43"/>
    <w:rsid w:val="00C1785A"/>
    <w:rsid w:val="00D35A7A"/>
    <w:rsid w:val="00DB10FA"/>
    <w:rsid w:val="00E218FC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6B2B16"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8D1229"/>
    <w:rPr>
      <w:i/>
      <w:iCs/>
    </w:rPr>
  </w:style>
  <w:style w:type="character" w:styleId="Refdecomentrio">
    <w:name w:val="annotation reference"/>
    <w:basedOn w:val="Fontepargpadro"/>
    <w:rsid w:val="00E218F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218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218FC"/>
    <w:rPr>
      <w:rFonts w:ascii="Calibri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218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218FC"/>
    <w:rPr>
      <w:rFonts w:ascii="Calibri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rsid w:val="00E218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E218FC"/>
    <w:rPr>
      <w:rFonts w:ascii="Segoe UI" w:hAnsi="Segoe UI" w:cs="Segoe UI"/>
      <w:sz w:val="18"/>
      <w:szCs w:val="18"/>
      <w:lang w:eastAsia="zh-CN"/>
    </w:rPr>
  </w:style>
  <w:style w:type="paragraph" w:styleId="PargrafodaLista">
    <w:name w:val="List Paragraph"/>
    <w:basedOn w:val="Normal"/>
    <w:uiPriority w:val="99"/>
    <w:rsid w:val="00E2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BD3F58-2374-4C33-B0AA-E1795FD5C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820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cp:lastPrinted>2013-03-13T16:42:00Z</cp:lastPrinted>
  <dcterms:created xsi:type="dcterms:W3CDTF">2024-08-15T22:46:00Z</dcterms:created>
  <dcterms:modified xsi:type="dcterms:W3CDTF">2024-08-15T22:46:00Z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_DocHome">
    <vt:i4>-495278007</vt:i4>
  </property>
</Properties>
</file>