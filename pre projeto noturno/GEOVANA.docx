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45D92C05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82F20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sz w:val="22"/>
              </w:rPr>
            </w:pPr>
          </w:p>
          <w:p w14:paraId="6354C367" w14:textId="77777777" w:rsidR="00CA0D90" w:rsidRDefault="009747E8">
            <w:pPr>
              <w:spacing w:after="160" w:line="259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PRÉ-PROJETO 2023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14:paraId="377AA158" w14:textId="77777777" w:rsidR="00CA0D90" w:rsidRDefault="00CA0D90">
      <w:pPr>
        <w:spacing w:after="160" w:line="259" w:lineRule="auto"/>
        <w:ind w:firstLine="426"/>
        <w:rPr>
          <w:rFonts w:ascii="Arial" w:eastAsia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08D19CBA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C8B86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NOME: Geovana Ferreira Bento                                                  Nº9 </w:t>
            </w:r>
          </w:p>
        </w:tc>
      </w:tr>
      <w:tr w:rsidR="00CA0D90" w14:paraId="10A5324B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64796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NOME:  </w:t>
            </w:r>
            <w:r>
              <w:rPr>
                <w:rFonts w:ascii="Arial" w:eastAsia="Arial" w:hAnsi="Arial" w:cs="Arial"/>
                <w:sz w:val="22"/>
              </w:rPr>
              <w:t xml:space="preserve">                                                        </w:t>
            </w:r>
            <w:r>
              <w:rPr>
                <w:rFonts w:ascii="Arial" w:eastAsia="Arial" w:hAnsi="Arial" w:cs="Arial"/>
                <w:sz w:val="22"/>
              </w:rPr>
              <w:t xml:space="preserve">                          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        Nº</w:t>
            </w:r>
          </w:p>
        </w:tc>
      </w:tr>
      <w:tr w:rsidR="00CA0D90" w14:paraId="549D8DF3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10D5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TELEFONE (S) 45 999422412</w:t>
            </w:r>
          </w:p>
        </w:tc>
      </w:tr>
      <w:tr w:rsidR="00CA0D90" w14:paraId="40D2EE73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B8390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E-MAIL </w:t>
            </w:r>
            <w:r>
              <w:rPr>
                <w:rFonts w:ascii="Arial" w:eastAsia="Arial" w:hAnsi="Arial" w:cs="Arial"/>
                <w:sz w:val="22"/>
              </w:rPr>
              <w:t>geovana.bento@escola.pr.gov.br</w:t>
            </w:r>
          </w:p>
        </w:tc>
      </w:tr>
      <w:tr w:rsidR="00CA0D90" w14:paraId="1C130EA0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28206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CURSO Desenvolvimento de sistemas </w:t>
            </w:r>
          </w:p>
        </w:tc>
      </w:tr>
      <w:tr w:rsidR="00CA0D90" w14:paraId="7BB50B78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4E013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TURMA:</w:t>
            </w:r>
          </w:p>
        </w:tc>
      </w:tr>
    </w:tbl>
    <w:p w14:paraId="6B86013D" w14:textId="77777777" w:rsidR="00CA0D90" w:rsidRDefault="00CA0D90">
      <w:pPr>
        <w:spacing w:after="160" w:line="259" w:lineRule="auto"/>
        <w:rPr>
          <w:rFonts w:ascii="Arial" w:eastAsia="Arial" w:hAnsi="Arial" w:cs="Arial"/>
          <w:b/>
          <w:sz w:val="22"/>
        </w:rPr>
      </w:pPr>
    </w:p>
    <w:p w14:paraId="0EEA6ABD" w14:textId="77777777" w:rsidR="00CA0D90" w:rsidRDefault="009747E8">
      <w:pPr>
        <w:spacing w:after="16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noProof/>
          <w:sz w:val="22"/>
        </w:rPr>
        <w:drawing>
          <wp:inline distT="0" distB="0" distL="0" distR="0" wp14:anchorId="4B92D23F" wp14:editId="5A989CE4">
            <wp:extent cx="5939790" cy="3339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8596" w14:textId="77777777" w:rsidR="00CA0D90" w:rsidRDefault="009747E8">
      <w:pPr>
        <w:spacing w:after="16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noProof/>
          <w:sz w:val="22"/>
        </w:rPr>
        <w:lastRenderedPageBreak/>
        <w:drawing>
          <wp:inline distT="0" distB="0" distL="114300" distR="114300" wp14:anchorId="2BC7C726" wp14:editId="2A2FBAFF">
            <wp:extent cx="4762500" cy="4762500"/>
            <wp:effectExtent l="0" t="0" r="0" b="0"/>
            <wp:docPr id="3" name="Imagem 3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BCC8" w14:textId="77777777" w:rsidR="00CA0D90" w:rsidRDefault="009747E8">
      <w:pPr>
        <w:spacing w:after="16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TITULO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6B829576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93712" w14:textId="77777777" w:rsidR="00CA0D90" w:rsidRDefault="009747E8">
            <w:pPr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Título do projeto: All ALARGS</w:t>
            </w:r>
          </w:p>
        </w:tc>
      </w:tr>
    </w:tbl>
    <w:p w14:paraId="0BACCD9A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7F5838A0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INTRODUÇÃO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680501A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14E5A" w14:textId="77777777" w:rsidR="00CA0D90" w:rsidRDefault="009747E8" w:rsidP="007A69AB">
            <w:pPr>
              <w:spacing w:line="360" w:lineRule="auto"/>
              <w:jc w:val="both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Esse projeto trata se de um</w:t>
            </w:r>
            <w:r>
              <w:rPr>
                <w:rFonts w:ascii="Arial" w:eastAsia="Arial" w:hAnsi="Arial" w:cs="Arial"/>
                <w:sz w:val="22"/>
              </w:rPr>
              <w:t xml:space="preserve"> e-commerce especializado na venda de </w:t>
            </w:r>
            <w:r>
              <w:rPr>
                <w:rFonts w:ascii="Arial" w:eastAsia="Arial" w:hAnsi="Arial" w:cs="Arial"/>
                <w:sz w:val="22"/>
              </w:rPr>
              <w:t>alargadores e acessórios em geral.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E</w:t>
            </w:r>
            <w:r w:rsidR="007A69AB">
              <w:rPr>
                <w:rFonts w:ascii="Arial" w:eastAsia="Arial" w:hAnsi="Arial" w:cs="Arial"/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>commerce é um formato de negócio onde todo o processo de venda de um produto ou serviço acontece na internet, nesse tipo de comércio, a única etapa no mundo físico é a da logística de entrega das encomendas aos compradore</w:t>
            </w:r>
            <w:r>
              <w:rPr>
                <w:rFonts w:ascii="Arial" w:eastAsia="Arial" w:hAnsi="Arial" w:cs="Arial"/>
                <w:sz w:val="22"/>
              </w:rPr>
              <w:t>s,</w:t>
            </w:r>
            <w:r w:rsidR="007A69AB">
              <w:rPr>
                <w:rFonts w:ascii="Arial" w:eastAsia="Arial" w:hAnsi="Arial" w:cs="Arial"/>
                <w:sz w:val="22"/>
              </w:rPr>
              <w:t xml:space="preserve"> A</w:t>
            </w:r>
            <w:r>
              <w:rPr>
                <w:rFonts w:ascii="Arial" w:eastAsia="Arial" w:hAnsi="Arial" w:cs="Arial"/>
                <w:sz w:val="22"/>
              </w:rPr>
              <w:t>lém dos processos de compra, o e-commerce se baseia, principalmente, na divulgação e promoção de seus produtos ou serviços — uma vez que as duas coisas podem ser vendidas online — por meio do marketing digital. Dessa forma, essa parte da conquista dos c</w:t>
            </w:r>
            <w:r>
              <w:rPr>
                <w:rFonts w:ascii="Arial" w:eastAsia="Arial" w:hAnsi="Arial" w:cs="Arial"/>
                <w:sz w:val="22"/>
              </w:rPr>
              <w:t xml:space="preserve">lientes também costuma ser feita pela internet(SHOP, 2024),desde a escolha dos itens, atendimento, pagamento e acompanhamento do envio, tudo é </w:t>
            </w:r>
            <w:r w:rsidR="007A69AB">
              <w:rPr>
                <w:rFonts w:ascii="Arial" w:eastAsia="Arial" w:hAnsi="Arial" w:cs="Arial"/>
                <w:sz w:val="22"/>
              </w:rPr>
              <w:t>feito online  (INTEGRADA, 2024)</w:t>
            </w:r>
            <w:r>
              <w:rPr>
                <w:rFonts w:ascii="Arial" w:eastAsia="Arial" w:hAnsi="Arial" w:cs="Arial"/>
                <w:sz w:val="22"/>
              </w:rPr>
              <w:t>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a história dos alargadores veem desde os primórdios sendo moda na época </w:t>
            </w:r>
            <w:r w:rsidR="007A69AB">
              <w:rPr>
                <w:rFonts w:ascii="Arial" w:eastAsia="Arial" w:hAnsi="Arial" w:cs="Arial"/>
                <w:sz w:val="22"/>
              </w:rPr>
              <w:t>egípcia</w:t>
            </w:r>
            <w:r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posteriormente sendo usado por tribos indígenas como forma simbólica </w:t>
            </w:r>
            <w:r>
              <w:rPr>
                <w:rFonts w:ascii="Arial" w:eastAsia="Arial" w:hAnsi="Arial" w:cs="Arial"/>
                <w:sz w:val="22"/>
              </w:rPr>
              <w:lastRenderedPageBreak/>
              <w:t xml:space="preserve">de status e </w:t>
            </w:r>
            <w:r w:rsidR="007A69AB">
              <w:rPr>
                <w:rFonts w:ascii="Arial" w:eastAsia="Arial" w:hAnsi="Arial" w:cs="Arial"/>
                <w:sz w:val="22"/>
              </w:rPr>
              <w:t>coragem, por</w:t>
            </w:r>
            <w:r>
              <w:rPr>
                <w:rFonts w:ascii="Arial" w:eastAsia="Arial" w:hAnsi="Arial" w:cs="Arial"/>
                <w:sz w:val="22"/>
              </w:rPr>
              <w:t xml:space="preserve"> mais que usemos esses adereços em sinal de beleza e estética hoje em dia, alargadores surgiram com outro significado!</w:t>
            </w:r>
          </w:p>
          <w:p w14:paraId="59A7D931" w14:textId="77777777" w:rsidR="00CA0D90" w:rsidRDefault="009747E8" w:rsidP="007A69AB">
            <w:pPr>
              <w:spacing w:line="360" w:lineRule="auto"/>
              <w:jc w:val="both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Você já deve ter visto alguma imagem de um í</w:t>
            </w:r>
            <w:r>
              <w:rPr>
                <w:rFonts w:ascii="Arial" w:eastAsia="Arial" w:hAnsi="Arial" w:cs="Arial"/>
                <w:sz w:val="22"/>
              </w:rPr>
              <w:t xml:space="preserve">ndio com um pedaço de madeira alargando os lábios, certo?! Então, no Brasil existe uma </w:t>
            </w:r>
            <w:r w:rsidR="007A69AB">
              <w:rPr>
                <w:rFonts w:ascii="Arial" w:eastAsia="Arial" w:hAnsi="Arial" w:cs="Arial"/>
                <w:sz w:val="22"/>
              </w:rPr>
              <w:t>etnia</w:t>
            </w:r>
            <w:r>
              <w:rPr>
                <w:rFonts w:ascii="Arial" w:eastAsia="Arial" w:hAnsi="Arial" w:cs="Arial"/>
                <w:sz w:val="22"/>
              </w:rPr>
              <w:t xml:space="preserve"> chamada </w:t>
            </w:r>
            <w:r w:rsidR="007A69AB">
              <w:rPr>
                <w:rFonts w:ascii="Arial" w:eastAsia="Arial" w:hAnsi="Arial" w:cs="Arial"/>
                <w:sz w:val="22"/>
              </w:rPr>
              <w:t>Caiapó</w:t>
            </w:r>
            <w:r>
              <w:rPr>
                <w:rFonts w:ascii="Arial" w:eastAsia="Arial" w:hAnsi="Arial" w:cs="Arial"/>
                <w:sz w:val="22"/>
              </w:rPr>
              <w:t xml:space="preserve"> em que as pessoas com maior dom oratório, ou seja, aquelas que falam melhor, têm os maiores alargadores. </w:t>
            </w:r>
          </w:p>
          <w:p w14:paraId="17440871" w14:textId="77777777" w:rsidR="00CA0D90" w:rsidRDefault="009747E8" w:rsidP="007A69AB">
            <w:pPr>
              <w:spacing w:line="360" w:lineRule="auto"/>
              <w:jc w:val="both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Para eles, assim como para algumas outras</w:t>
            </w:r>
            <w:r>
              <w:rPr>
                <w:rFonts w:ascii="Arial" w:eastAsia="Arial" w:hAnsi="Arial" w:cs="Arial"/>
                <w:sz w:val="22"/>
              </w:rPr>
              <w:t xml:space="preserve"> tribos, o alargador é sinal de poder, de hierarquia. Além disso, era também uma estratégia acústica para ouvir e falar melhor!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(MUNDO, 2024)</w:t>
            </w:r>
            <w:r w:rsidR="007A69AB">
              <w:rPr>
                <w:rFonts w:ascii="Arial" w:eastAsia="Arial" w:hAnsi="Arial" w:cs="Arial"/>
                <w:sz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</w:rPr>
              <w:t xml:space="preserve">O alargador de orelha é um acessório para a modificação corporal utilizado </w:t>
            </w:r>
            <w:r w:rsidR="007A69AB">
              <w:rPr>
                <w:rFonts w:ascii="Arial" w:eastAsia="Arial" w:hAnsi="Arial" w:cs="Arial"/>
                <w:sz w:val="22"/>
              </w:rPr>
              <w:t>para aumentar</w:t>
            </w:r>
            <w:r>
              <w:rPr>
                <w:rFonts w:ascii="Arial" w:eastAsia="Arial" w:hAnsi="Arial" w:cs="Arial"/>
                <w:sz w:val="22"/>
              </w:rPr>
              <w:t xml:space="preserve"> os lóbulos por meio da </w:t>
            </w:r>
            <w:r>
              <w:rPr>
                <w:rFonts w:ascii="Arial" w:eastAsia="Arial" w:hAnsi="Arial" w:cs="Arial"/>
                <w:sz w:val="22"/>
              </w:rPr>
              <w:t xml:space="preserve">perfuração em diferentes dimensões (JOIAS, 2024), ao passar dos tempos o que era considerado incomum pode ser visto com facilidade pelas ruas, por acharem bonito e/ou também uma forma de </w:t>
            </w:r>
            <w:r w:rsidR="007A69AB">
              <w:rPr>
                <w:rFonts w:ascii="Arial" w:eastAsia="Arial" w:hAnsi="Arial" w:cs="Arial"/>
                <w:sz w:val="22"/>
              </w:rPr>
              <w:t>expressão, serve</w:t>
            </w:r>
            <w:r>
              <w:rPr>
                <w:rFonts w:ascii="Arial" w:eastAsia="Arial" w:hAnsi="Arial" w:cs="Arial"/>
                <w:sz w:val="22"/>
              </w:rPr>
              <w:t xml:space="preserve"> tanto como algo estético quanto como uma manifestação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7A69AB">
              <w:rPr>
                <w:rFonts w:ascii="Arial" w:eastAsia="Arial" w:hAnsi="Arial" w:cs="Arial"/>
                <w:sz w:val="22"/>
              </w:rPr>
              <w:t>artística, pessoas</w:t>
            </w:r>
            <w:r>
              <w:rPr>
                <w:rFonts w:ascii="Arial" w:eastAsia="Arial" w:hAnsi="Arial" w:cs="Arial"/>
                <w:sz w:val="22"/>
              </w:rPr>
              <w:t xml:space="preserve"> de </w:t>
            </w:r>
            <w:r w:rsidR="007A69AB">
              <w:rPr>
                <w:rFonts w:ascii="Arial" w:eastAsia="Arial" w:hAnsi="Arial" w:cs="Arial"/>
                <w:sz w:val="22"/>
              </w:rPr>
              <w:t>várias</w:t>
            </w:r>
            <w:r>
              <w:rPr>
                <w:rFonts w:ascii="Arial" w:eastAsia="Arial" w:hAnsi="Arial" w:cs="Arial"/>
                <w:sz w:val="22"/>
              </w:rPr>
              <w:t xml:space="preserve"> tribos urbanas diferentes fazem o uso dessas joias.</w:t>
            </w:r>
          </w:p>
          <w:p w14:paraId="28049026" w14:textId="77777777" w:rsidR="00CA0D90" w:rsidRDefault="009747E8" w:rsidP="007A69AB">
            <w:pPr>
              <w:spacing w:line="360" w:lineRule="auto"/>
              <w:jc w:val="both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Mesmo com a modernidade em regiões menos urbanizadas esses itens ainda não são facilmente </w:t>
            </w:r>
            <w:r w:rsidR="007A69AB">
              <w:rPr>
                <w:rFonts w:ascii="Arial" w:eastAsia="Arial" w:hAnsi="Arial" w:cs="Arial"/>
                <w:sz w:val="22"/>
              </w:rPr>
              <w:t>encontrados, o</w:t>
            </w:r>
            <w:r>
              <w:rPr>
                <w:rFonts w:ascii="Arial" w:eastAsia="Arial" w:hAnsi="Arial" w:cs="Arial"/>
                <w:sz w:val="22"/>
              </w:rPr>
              <w:t xml:space="preserve"> site consiste em facilitar o acesso do </w:t>
            </w:r>
            <w:r w:rsidR="007A69AB">
              <w:rPr>
                <w:rFonts w:ascii="Arial" w:eastAsia="Arial" w:hAnsi="Arial" w:cs="Arial"/>
                <w:sz w:val="22"/>
              </w:rPr>
              <w:t>público</w:t>
            </w:r>
            <w:r>
              <w:rPr>
                <w:rFonts w:ascii="Arial" w:eastAsia="Arial" w:hAnsi="Arial" w:cs="Arial"/>
                <w:sz w:val="22"/>
              </w:rPr>
              <w:t xml:space="preserve"> de onde estiverem trazen</w:t>
            </w:r>
            <w:r>
              <w:rPr>
                <w:rFonts w:ascii="Arial" w:eastAsia="Arial" w:hAnsi="Arial" w:cs="Arial"/>
                <w:sz w:val="22"/>
              </w:rPr>
              <w:t xml:space="preserve">do diversas </w:t>
            </w:r>
            <w:r w:rsidR="007A69AB">
              <w:rPr>
                <w:rFonts w:ascii="Arial" w:eastAsia="Arial" w:hAnsi="Arial" w:cs="Arial"/>
                <w:sz w:val="22"/>
              </w:rPr>
              <w:t>opções</w:t>
            </w:r>
            <w:r>
              <w:rPr>
                <w:rFonts w:ascii="Arial" w:eastAsia="Arial" w:hAnsi="Arial" w:cs="Arial"/>
                <w:sz w:val="22"/>
              </w:rPr>
              <w:t xml:space="preserve"> como cores,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tamanhos,</w:t>
            </w:r>
            <w:r w:rsidR="007A69AB">
              <w:rPr>
                <w:rFonts w:ascii="Arial" w:eastAsia="Arial" w:hAnsi="Arial" w:cs="Arial"/>
                <w:sz w:val="22"/>
              </w:rPr>
              <w:t xml:space="preserve"> matérias</w:t>
            </w:r>
            <w:r>
              <w:rPr>
                <w:rFonts w:ascii="Arial" w:eastAsia="Arial" w:hAnsi="Arial" w:cs="Arial"/>
                <w:sz w:val="22"/>
              </w:rPr>
              <w:t>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formatos e junto disso vários outros tipos de adornos como expansores,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piercings,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colares,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correntes,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anéis para compor seu visual.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Com a flexibilidade da internet é esperado o alcance de uma vasta clientela,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assi</w:t>
            </w:r>
            <w:r>
              <w:rPr>
                <w:rFonts w:ascii="Arial" w:eastAsia="Arial" w:hAnsi="Arial" w:cs="Arial"/>
                <w:sz w:val="22"/>
              </w:rPr>
              <w:t>m oferecendo um site intuitivo e de fácil acesso, com programas de fidelidade,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cupom de desconto,</w:t>
            </w:r>
            <w:r w:rsidR="007A69A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carrinho/sacola para guardar futuras compras </w:t>
            </w:r>
            <w:r>
              <w:rPr>
                <w:rFonts w:ascii="Arial" w:eastAsia="Arial" w:hAnsi="Arial" w:cs="Arial"/>
                <w:sz w:val="22"/>
              </w:rPr>
              <w:t>entre outros.</w:t>
            </w:r>
          </w:p>
          <w:p w14:paraId="521AC504" w14:textId="77777777" w:rsidR="00CA0D90" w:rsidRDefault="009747E8" w:rsidP="007A69AB">
            <w:pPr>
              <w:spacing w:after="20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Dessa forma a criação do site ira fundamentar-se em um carregamento rápido das páginas, boas imagens</w:t>
            </w:r>
            <w:r>
              <w:rPr>
                <w:rFonts w:ascii="Arial" w:eastAsia="Arial" w:hAnsi="Arial" w:cs="Arial"/>
                <w:sz w:val="22"/>
              </w:rPr>
              <w:t xml:space="preserve"> de produtos, descrições claras e completas, diversas opções de pagamento, preços, taxas e entregas competitivas que serão indispensáveis para o sucesso do e-commerce.</w:t>
            </w:r>
          </w:p>
        </w:tc>
      </w:tr>
    </w:tbl>
    <w:p w14:paraId="231DE772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HIPÓTESE / SOLUÇÃO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60098B03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4D096" w14:textId="77777777" w:rsidR="00CA0D90" w:rsidDel="007A69AB" w:rsidRDefault="007A69AB" w:rsidP="007A69AB">
            <w:pPr>
              <w:spacing w:after="160" w:line="360" w:lineRule="auto"/>
              <w:jc w:val="both"/>
              <w:rPr>
                <w:del w:id="0" w:author="Aparecida Ferreira" w:date="2024-08-22T19:26:00Z"/>
                <w:rFonts w:ascii="Arial" w:eastAsia="Arial" w:hAnsi="Arial" w:cs="Arial"/>
                <w:sz w:val="22"/>
              </w:rPr>
              <w:pPrChange w:id="1" w:author="Aparecida Ferreira" w:date="2024-08-22T19:26:00Z">
                <w:pPr>
                  <w:spacing w:after="160" w:line="259" w:lineRule="auto"/>
                </w:pPr>
              </w:pPrChange>
            </w:pPr>
            <w:ins w:id="2" w:author="Aparecida Ferreira" w:date="2024-08-22T19:26:00Z">
              <w:r w:rsidRPr="007A69AB">
                <w:rPr>
                  <w:rFonts w:ascii="Arial" w:eastAsia="Arial" w:hAnsi="Arial" w:cs="Arial"/>
                  <w:sz w:val="22"/>
                </w:rPr>
                <w:t>Um site bem construído para um estúdio de piercing pode ser uma ferramenta poderosa para atrair novos clientes, fortalecer o relacionamento com os clientes existentes e consolidar a sua marca no mercado.</w:t>
              </w:r>
            </w:ins>
          </w:p>
          <w:p w14:paraId="6402F1F7" w14:textId="77777777" w:rsidR="00CA0D90" w:rsidRDefault="00CA0D90" w:rsidP="007A69AB">
            <w:pPr>
              <w:spacing w:after="160" w:line="360" w:lineRule="auto"/>
              <w:jc w:val="both"/>
              <w:rPr>
                <w:sz w:val="22"/>
              </w:rPr>
              <w:pPrChange w:id="3" w:author="Aparecida Ferreira" w:date="2024-08-22T19:26:00Z">
                <w:pPr>
                  <w:spacing w:after="160" w:line="259" w:lineRule="auto"/>
                </w:pPr>
              </w:pPrChange>
            </w:pPr>
          </w:p>
        </w:tc>
      </w:tr>
    </w:tbl>
    <w:p w14:paraId="6926DCB6" w14:textId="77777777" w:rsidR="00CA0D90" w:rsidDel="007A69AB" w:rsidRDefault="00CA0D90">
      <w:pPr>
        <w:spacing w:after="160" w:line="259" w:lineRule="auto"/>
        <w:rPr>
          <w:del w:id="4" w:author="Aparecida Ferreira" w:date="2024-08-22T19:26:00Z"/>
          <w:rFonts w:ascii="Arial" w:eastAsia="Arial" w:hAnsi="Arial" w:cs="Arial"/>
          <w:sz w:val="22"/>
        </w:rPr>
      </w:pPr>
    </w:p>
    <w:p w14:paraId="12EE1E2B" w14:textId="77777777" w:rsidR="00CA0D90" w:rsidDel="007A69AB" w:rsidRDefault="00CA0D90">
      <w:pPr>
        <w:spacing w:after="160" w:line="259" w:lineRule="auto"/>
        <w:rPr>
          <w:del w:id="5" w:author="Aparecida Ferreira" w:date="2024-08-22T19:26:00Z"/>
          <w:rFonts w:ascii="Arial" w:eastAsia="Arial" w:hAnsi="Arial" w:cs="Arial"/>
          <w:sz w:val="22"/>
        </w:rPr>
      </w:pPr>
    </w:p>
    <w:p w14:paraId="54080840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533154AB" w14:textId="77777777" w:rsidR="00CA0D90" w:rsidRDefault="009747E8">
      <w:pPr>
        <w:spacing w:after="160" w:line="259" w:lineRule="auto"/>
        <w:ind w:right="1134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DISCIPLINAS ENVOLVIDAS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1AB15CD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A00A9" w14:textId="77777777" w:rsidR="00E118E2" w:rsidRPr="00E118E2" w:rsidRDefault="00E118E2" w:rsidP="00E118E2">
            <w:pPr>
              <w:spacing w:line="360" w:lineRule="auto"/>
              <w:jc w:val="both"/>
              <w:rPr>
                <w:ins w:id="6" w:author="Aparecida Ferreira" w:date="2024-08-22T19:28:00Z"/>
                <w:rFonts w:asciiTheme="majorHAnsi" w:hAnsiTheme="majorHAnsi" w:cstheme="majorHAnsi"/>
                <w:sz w:val="22"/>
                <w:rPrChange w:id="7" w:author="Aparecida Ferreira" w:date="2024-08-22T19:28:00Z">
                  <w:rPr>
                    <w:ins w:id="8" w:author="Aparecida Ferreira" w:date="2024-08-22T19:28:00Z"/>
                  </w:rPr>
                </w:rPrChange>
              </w:rPr>
              <w:pPrChange w:id="9" w:author="Aparecida Ferreira" w:date="2024-08-22T19:28:00Z">
                <w:pPr>
                  <w:spacing w:after="160" w:line="259" w:lineRule="auto"/>
                  <w:ind w:right="1134"/>
                </w:pPr>
              </w:pPrChange>
            </w:pPr>
            <w:ins w:id="10" w:author="Aparecida Ferreira" w:date="2024-08-22T19:28:00Z">
              <w:r w:rsidRPr="00E118E2">
                <w:rPr>
                  <w:rFonts w:asciiTheme="majorHAnsi" w:hAnsiTheme="majorHAnsi" w:cstheme="majorHAnsi"/>
                  <w:sz w:val="22"/>
                  <w:rPrChange w:id="11" w:author="Aparecida Ferreira" w:date="2024-08-22T19:28:00Z">
                    <w:rPr/>
                  </w:rPrChange>
                </w:rPr>
  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  </w:r>
            </w:ins>
          </w:p>
          <w:p w14:paraId="17481363" w14:textId="77777777" w:rsidR="00E118E2" w:rsidRPr="00E118E2" w:rsidRDefault="00E118E2" w:rsidP="00E118E2">
            <w:pPr>
              <w:spacing w:line="360" w:lineRule="auto"/>
              <w:jc w:val="both"/>
              <w:rPr>
                <w:ins w:id="12" w:author="Aparecida Ferreira" w:date="2024-08-22T19:28:00Z"/>
                <w:rFonts w:asciiTheme="majorHAnsi" w:hAnsiTheme="majorHAnsi" w:cstheme="majorHAnsi"/>
                <w:sz w:val="22"/>
                <w:rPrChange w:id="13" w:author="Aparecida Ferreira" w:date="2024-08-22T19:28:00Z">
                  <w:rPr>
                    <w:ins w:id="14" w:author="Aparecida Ferreira" w:date="2024-08-22T19:28:00Z"/>
                  </w:rPr>
                </w:rPrChange>
              </w:rPr>
              <w:pPrChange w:id="15" w:author="Aparecida Ferreira" w:date="2024-08-22T19:28:00Z">
                <w:pPr>
                  <w:spacing w:after="160" w:line="259" w:lineRule="auto"/>
                  <w:ind w:right="1134"/>
                </w:pPr>
              </w:pPrChange>
            </w:pPr>
            <w:ins w:id="16" w:author="Aparecida Ferreira" w:date="2024-08-22T19:28:00Z">
              <w:r w:rsidRPr="00E118E2">
                <w:rPr>
                  <w:rFonts w:asciiTheme="majorHAnsi" w:hAnsiTheme="majorHAnsi" w:cstheme="majorHAnsi"/>
                  <w:sz w:val="22"/>
                  <w:rPrChange w:id="17" w:author="Aparecida Ferreira" w:date="2024-08-22T19:28:00Z">
                    <w:rPr/>
                  </w:rPrChange>
                </w:rPr>
                <w:lastRenderedPageBreak/>
  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  </w:r>
            </w:ins>
          </w:p>
          <w:p w14:paraId="431C7516" w14:textId="77777777" w:rsidR="00CA0D90" w:rsidRPr="00E118E2" w:rsidDel="00E118E2" w:rsidRDefault="00E118E2" w:rsidP="00E118E2">
            <w:pPr>
              <w:spacing w:line="360" w:lineRule="auto"/>
              <w:jc w:val="both"/>
              <w:rPr>
                <w:del w:id="18" w:author="Aparecida Ferreira" w:date="2024-08-22T19:28:00Z"/>
                <w:rFonts w:asciiTheme="majorHAnsi" w:hAnsiTheme="majorHAnsi" w:cstheme="majorHAnsi"/>
                <w:sz w:val="22"/>
                <w:rPrChange w:id="19" w:author="Aparecida Ferreira" w:date="2024-08-22T19:28:00Z">
                  <w:rPr>
                    <w:del w:id="20" w:author="Aparecida Ferreira" w:date="2024-08-22T19:28:00Z"/>
                  </w:rPr>
                </w:rPrChange>
              </w:rPr>
              <w:pPrChange w:id="21" w:author="Aparecida Ferreira" w:date="2024-08-22T19:28:00Z">
                <w:pPr>
                  <w:spacing w:after="160" w:line="259" w:lineRule="auto"/>
                </w:pPr>
              </w:pPrChange>
            </w:pPr>
            <w:ins w:id="22" w:author="Aparecida Ferreira" w:date="2024-08-22T19:28:00Z">
              <w:r w:rsidRPr="00E118E2">
                <w:rPr>
                  <w:rFonts w:asciiTheme="majorHAnsi" w:hAnsiTheme="majorHAnsi" w:cstheme="majorHAnsi"/>
                  <w:sz w:val="22"/>
                  <w:rPrChange w:id="23" w:author="Aparecida Ferreira" w:date="2024-08-22T19:28:00Z">
                    <w:rPr/>
                  </w:rPrChange>
                </w:rPr>
                <w:t>Web design: Uma página da internet - ou website - é desenvolvida pela web designer. Esse profissional é responsável tanto pelo projeto estético de um site quanto por seu projeto funcional. Ou seja, o</w:t>
              </w:r>
              <w:r>
                <w:rPr>
                  <w:rFonts w:asciiTheme="majorHAnsi" w:hAnsiTheme="majorHAnsi" w:cstheme="majorHAnsi"/>
                  <w:sz w:val="22"/>
                </w:rPr>
                <w:t xml:space="preserve"> </w:t>
              </w:r>
              <w:r w:rsidRPr="00E118E2">
                <w:rPr>
                  <w:rFonts w:asciiTheme="majorHAnsi" w:hAnsiTheme="majorHAnsi" w:cstheme="majorHAnsi"/>
                  <w:sz w:val="22"/>
                  <w:rPrChange w:id="24" w:author="Aparecida Ferreira" w:date="2024-08-22T19:28:00Z">
                    <w:rPr/>
                  </w:rPrChange>
                </w:rPr>
                <w:t>web designer se preocupa com a aparência e com a funcionalidade de um website, pensando na navegabilidade e na interação que os usuários terão com a página da internet criada.</w:t>
              </w:r>
            </w:ins>
            <w:del w:id="25" w:author="Aparecida Ferreira" w:date="2024-08-22T19:28:00Z">
              <w:r w:rsidR="009747E8" w:rsidRPr="00E118E2" w:rsidDel="00E118E2">
                <w:rPr>
                  <w:rFonts w:asciiTheme="majorHAnsi" w:hAnsiTheme="majorHAnsi" w:cstheme="majorHAnsi"/>
                  <w:sz w:val="22"/>
                  <w:rPrChange w:id="26" w:author="Aparecida Ferreira" w:date="2024-08-22T19:28:00Z">
                    <w:rPr/>
                  </w:rPrChange>
                </w:rPr>
                <w:delText>Descrição das três disciplinas.</w:delText>
              </w:r>
            </w:del>
          </w:p>
          <w:p w14:paraId="35C4A8B5" w14:textId="77777777" w:rsidR="00CA0D90" w:rsidDel="00E118E2" w:rsidRDefault="009747E8" w:rsidP="00E118E2">
            <w:pPr>
              <w:spacing w:line="360" w:lineRule="auto"/>
              <w:jc w:val="both"/>
              <w:rPr>
                <w:del w:id="27" w:author="Aparecida Ferreira" w:date="2024-08-22T19:28:00Z"/>
              </w:rPr>
              <w:pPrChange w:id="28" w:author="Aparecida Ferreira" w:date="2024-08-22T19:28:00Z">
                <w:pPr>
                  <w:spacing w:after="160" w:line="259" w:lineRule="auto"/>
                </w:pPr>
              </w:pPrChange>
            </w:pPr>
            <w:del w:id="29" w:author="Aparecida Ferreira" w:date="2024-08-22T19:28:00Z">
              <w:r w:rsidDel="00E118E2">
                <w:delText>Análise de projetos e sistemas:</w:delText>
              </w:r>
            </w:del>
          </w:p>
          <w:p w14:paraId="5488E7D1" w14:textId="77777777" w:rsidR="00CA0D90" w:rsidDel="00E118E2" w:rsidRDefault="009747E8" w:rsidP="00E118E2">
            <w:pPr>
              <w:spacing w:line="360" w:lineRule="auto"/>
              <w:jc w:val="both"/>
              <w:rPr>
                <w:del w:id="30" w:author="Aparecida Ferreira" w:date="2024-08-22T19:28:00Z"/>
              </w:rPr>
              <w:pPrChange w:id="31" w:author="Aparecida Ferreira" w:date="2024-08-22T19:28:00Z">
                <w:pPr>
                  <w:spacing w:after="160" w:line="259" w:lineRule="auto"/>
                </w:pPr>
              </w:pPrChange>
            </w:pPr>
            <w:del w:id="32" w:author="Aparecida Ferreira" w:date="2024-08-22T19:28:00Z">
              <w:r w:rsidDel="00E118E2">
                <w:delText>Banco de dados:</w:delText>
              </w:r>
            </w:del>
          </w:p>
          <w:p w14:paraId="23322261" w14:textId="77777777" w:rsidR="00CA0D90" w:rsidDel="00E118E2" w:rsidRDefault="009747E8" w:rsidP="00E118E2">
            <w:pPr>
              <w:spacing w:line="360" w:lineRule="auto"/>
              <w:jc w:val="both"/>
              <w:rPr>
                <w:del w:id="33" w:author="Aparecida Ferreira" w:date="2024-08-22T19:28:00Z"/>
              </w:rPr>
              <w:pPrChange w:id="34" w:author="Aparecida Ferreira" w:date="2024-08-22T19:28:00Z">
                <w:pPr>
                  <w:spacing w:after="160" w:line="259" w:lineRule="auto"/>
                </w:pPr>
              </w:pPrChange>
            </w:pPr>
            <w:del w:id="35" w:author="Aparecida Ferreira" w:date="2024-08-22T19:28:00Z">
              <w:r w:rsidDel="00E118E2">
                <w:delText>Web design:</w:delText>
              </w:r>
            </w:del>
          </w:p>
          <w:p w14:paraId="555DBAD4" w14:textId="77777777" w:rsidR="00CA0D90" w:rsidRDefault="00CA0D90" w:rsidP="00E118E2">
            <w:pPr>
              <w:spacing w:line="360" w:lineRule="auto"/>
              <w:jc w:val="both"/>
              <w:pPrChange w:id="36" w:author="Aparecida Ferreira" w:date="2024-08-22T19:28:00Z">
                <w:pPr>
                  <w:spacing w:after="160" w:line="259" w:lineRule="auto"/>
                </w:pPr>
              </w:pPrChange>
            </w:pPr>
          </w:p>
          <w:p w14:paraId="07D53DD2" w14:textId="77777777" w:rsidR="00CA0D90" w:rsidRDefault="00CA0D90">
            <w:pPr>
              <w:spacing w:after="160" w:line="259" w:lineRule="auto"/>
              <w:rPr>
                <w:sz w:val="22"/>
              </w:rPr>
            </w:pPr>
          </w:p>
        </w:tc>
      </w:tr>
    </w:tbl>
    <w:p w14:paraId="214426E9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4E957AF5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OBJETIVO GERAL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0298A012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AD953" w14:textId="77777777" w:rsidR="00CA0D90" w:rsidDel="00E118E2" w:rsidRDefault="00E118E2" w:rsidP="00E118E2">
            <w:pPr>
              <w:spacing w:after="160" w:line="360" w:lineRule="auto"/>
              <w:jc w:val="both"/>
              <w:rPr>
                <w:del w:id="37" w:author="Aparecida Ferreira" w:date="2024-08-22T19:30:00Z"/>
                <w:rFonts w:ascii="Arial" w:eastAsia="Arial" w:hAnsi="Arial" w:cs="Arial"/>
                <w:sz w:val="22"/>
              </w:rPr>
              <w:pPrChange w:id="38" w:author="Aparecida Ferreira" w:date="2024-08-22T19:32:00Z">
                <w:pPr>
                  <w:spacing w:after="160" w:line="259" w:lineRule="auto"/>
                </w:pPr>
              </w:pPrChange>
            </w:pPr>
            <w:ins w:id="39" w:author="Aparecida Ferreira" w:date="2024-08-22T19:29:00Z">
              <w:r w:rsidRPr="00E118E2">
                <w:rPr>
                  <w:rFonts w:ascii="Arial" w:eastAsia="Arial" w:hAnsi="Arial" w:cs="Arial"/>
                  <w:sz w:val="22"/>
                </w:rPr>
                <w:t>Aumentar a visibilidade do estúdio online, atraindo novos clientes através de mecanismos de busca (SEO) e redes sociais.</w:t>
              </w:r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  <w:r w:rsidRPr="00E118E2">
                <w:rPr>
                  <w:rFonts w:ascii="Arial" w:eastAsia="Arial" w:hAnsi="Arial" w:cs="Arial"/>
                  <w:sz w:val="22"/>
                </w:rPr>
                <w:t>Construir e fortalecer a credibilidade do estúdio, demonstrando profissionalismo, higiene e segurança nos procedimentos.</w:t>
              </w:r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  <w:r w:rsidRPr="00E118E2">
                <w:rPr>
                  <w:rFonts w:ascii="Arial" w:eastAsia="Arial" w:hAnsi="Arial" w:cs="Arial"/>
                  <w:sz w:val="22"/>
                </w:rPr>
                <w:t xml:space="preserve"> Criar um canal de comunicação com o público, respondendo a dúvidas, compartilhando informações relevantes e incentivando o engajamento.</w:t>
              </w:r>
            </w:ins>
            <w:ins w:id="40" w:author="Aparecida Ferreira" w:date="2024-08-22T19:30:00Z"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</w:ins>
            <w:ins w:id="41" w:author="Aparecida Ferreira" w:date="2024-08-22T19:29:00Z">
              <w:r w:rsidRPr="00E118E2">
                <w:rPr>
                  <w:rFonts w:ascii="Arial" w:eastAsia="Arial" w:hAnsi="Arial" w:cs="Arial"/>
                  <w:sz w:val="22"/>
                </w:rPr>
                <w:t>Aumentar as vendas de serviços de piercing e produtos relacionados, como joias e acessórios.</w:t>
              </w:r>
            </w:ins>
            <w:ins w:id="42" w:author="Aparecida Ferreira" w:date="2024-08-22T19:30:00Z"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</w:ins>
          </w:p>
          <w:p w14:paraId="6A903A90" w14:textId="77777777" w:rsidR="00CA0D90" w:rsidDel="00E118E2" w:rsidRDefault="009747E8" w:rsidP="00E118E2">
            <w:pPr>
              <w:spacing w:after="160" w:line="360" w:lineRule="auto"/>
              <w:jc w:val="both"/>
              <w:rPr>
                <w:del w:id="43" w:author="Aparecida Ferreira" w:date="2024-08-22T19:29:00Z"/>
                <w:rFonts w:ascii="Arial" w:eastAsia="Arial" w:hAnsi="Arial" w:cs="Arial"/>
                <w:sz w:val="22"/>
              </w:rPr>
              <w:pPrChange w:id="44" w:author="Aparecida Ferreira" w:date="2024-08-22T19:32:00Z">
                <w:pPr>
                  <w:spacing w:after="160" w:line="259" w:lineRule="auto"/>
                </w:pPr>
              </w:pPrChange>
            </w:pPr>
            <w:del w:id="45" w:author="Aparecida Ferreira" w:date="2024-08-22T19:29:00Z">
              <w:r w:rsidDel="00E118E2">
                <w:rPr>
                  <w:rFonts w:ascii="Arial" w:eastAsia="Arial" w:hAnsi="Arial" w:cs="Arial"/>
                  <w:sz w:val="22"/>
                </w:rPr>
                <w:delText xml:space="preserve">Determina o que se pretende realizar para obter resposta ao </w:delText>
              </w:r>
              <w:r w:rsidDel="00E118E2">
                <w:rPr>
                  <w:rFonts w:ascii="Arial" w:eastAsia="Arial" w:hAnsi="Arial" w:cs="Arial"/>
                  <w:sz w:val="22"/>
                </w:rPr>
                <w:delText>problema proposto, de um ponto de vista. O objetivo geral deve ser amplo e passível de ser desmembrado em objetivos específicos.</w:delText>
              </w:r>
            </w:del>
          </w:p>
          <w:p w14:paraId="3A23985B" w14:textId="77777777" w:rsidR="00CA0D90" w:rsidRDefault="00CA0D90" w:rsidP="00E118E2">
            <w:pPr>
              <w:spacing w:after="160" w:line="360" w:lineRule="auto"/>
              <w:jc w:val="both"/>
              <w:rPr>
                <w:sz w:val="22"/>
              </w:rPr>
              <w:pPrChange w:id="46" w:author="Aparecida Ferreira" w:date="2024-08-22T19:32:00Z">
                <w:pPr>
                  <w:spacing w:after="160" w:line="259" w:lineRule="auto"/>
                </w:pPr>
              </w:pPrChange>
            </w:pPr>
          </w:p>
        </w:tc>
      </w:tr>
    </w:tbl>
    <w:p w14:paraId="3441912E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OBJETIVOS ESPECÍFICOS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69267BEE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B65DB" w14:textId="77777777" w:rsidR="00CA0D90" w:rsidRPr="00E118E2" w:rsidDel="00E118E2" w:rsidRDefault="00E118E2" w:rsidP="00E118E2">
            <w:pPr>
              <w:spacing w:line="360" w:lineRule="auto"/>
              <w:jc w:val="both"/>
              <w:rPr>
                <w:del w:id="47" w:author="Aparecida Ferreira" w:date="2024-08-22T19:31:00Z"/>
                <w:rFonts w:asciiTheme="majorHAnsi" w:hAnsiTheme="majorHAnsi" w:cstheme="majorHAnsi"/>
                <w:sz w:val="22"/>
                <w:rPrChange w:id="48" w:author="Aparecida Ferreira" w:date="2024-08-22T19:33:00Z">
                  <w:rPr>
                    <w:del w:id="49" w:author="Aparecida Ferreira" w:date="2024-08-22T19:31:00Z"/>
                  </w:rPr>
                </w:rPrChange>
              </w:rPr>
              <w:pPrChange w:id="50" w:author="Aparecida Ferreira" w:date="2024-08-22T19:33:00Z">
                <w:pPr>
                  <w:spacing w:after="160" w:line="259" w:lineRule="auto"/>
                </w:pPr>
              </w:pPrChange>
            </w:pPr>
            <w:ins w:id="51" w:author="Aparecida Ferreira" w:date="2024-08-22T19:32:00Z">
              <w:r w:rsidRPr="00E118E2">
                <w:rPr>
                  <w:rFonts w:asciiTheme="majorHAnsi" w:hAnsiTheme="majorHAnsi" w:cstheme="majorHAnsi"/>
                  <w:sz w:val="22"/>
                  <w:rPrChange w:id="52" w:author="Aparecida Ferreira" w:date="2024-08-22T19:33:00Z">
                    <w:rPr/>
                  </w:rPrChange>
                </w:rPr>
                <w:t>Tornar o estúdio de piercing uma referência no mercado, associando a marca a qualidade, segurança e profissionalismo.</w:t>
              </w:r>
            </w:ins>
          </w:p>
          <w:p w14:paraId="7D2F72B9" w14:textId="77777777" w:rsidR="00E118E2" w:rsidRPr="00E118E2" w:rsidRDefault="00E118E2" w:rsidP="00E118E2">
            <w:pPr>
              <w:spacing w:line="360" w:lineRule="auto"/>
              <w:jc w:val="both"/>
              <w:rPr>
                <w:ins w:id="53" w:author="Aparecida Ferreira" w:date="2024-08-22T19:32:00Z"/>
                <w:rFonts w:asciiTheme="majorHAnsi" w:hAnsiTheme="majorHAnsi" w:cstheme="majorHAnsi"/>
                <w:sz w:val="22"/>
                <w:rPrChange w:id="54" w:author="Aparecida Ferreira" w:date="2024-08-22T19:33:00Z">
                  <w:rPr>
                    <w:ins w:id="55" w:author="Aparecida Ferreira" w:date="2024-08-22T19:32:00Z"/>
                  </w:rPr>
                </w:rPrChange>
              </w:rPr>
              <w:pPrChange w:id="56" w:author="Aparecida Ferreira" w:date="2024-08-22T19:33:00Z">
                <w:pPr>
                  <w:spacing w:after="160" w:line="259" w:lineRule="auto"/>
                </w:pPr>
              </w:pPrChange>
            </w:pPr>
            <w:ins w:id="57" w:author="Aparecida Ferreira" w:date="2024-08-22T19:32:00Z">
              <w:r w:rsidRPr="00E118E2">
                <w:rPr>
                  <w:rFonts w:asciiTheme="majorHAnsi" w:hAnsiTheme="majorHAnsi" w:cstheme="majorHAnsi"/>
                  <w:sz w:val="22"/>
                  <w:rPrChange w:id="58" w:author="Aparecida Ferreira" w:date="2024-08-22T19:33:00Z">
                    <w:rPr/>
                  </w:rPrChange>
                </w:rPr>
                <w:t xml:space="preserve"> </w:t>
              </w:r>
            </w:ins>
          </w:p>
          <w:p w14:paraId="20512031" w14:textId="77777777" w:rsidR="00E118E2" w:rsidRPr="00E118E2" w:rsidRDefault="00E118E2" w:rsidP="00E118E2">
            <w:pPr>
              <w:spacing w:line="360" w:lineRule="auto"/>
              <w:jc w:val="both"/>
              <w:rPr>
                <w:ins w:id="59" w:author="Aparecida Ferreira" w:date="2024-08-22T19:32:00Z"/>
                <w:rFonts w:asciiTheme="majorHAnsi" w:hAnsiTheme="majorHAnsi" w:cstheme="majorHAnsi"/>
                <w:sz w:val="22"/>
                <w:rPrChange w:id="60" w:author="Aparecida Ferreira" w:date="2024-08-22T19:33:00Z">
                  <w:rPr>
                    <w:ins w:id="61" w:author="Aparecida Ferreira" w:date="2024-08-22T19:32:00Z"/>
                  </w:rPr>
                </w:rPrChange>
              </w:rPr>
              <w:pPrChange w:id="62" w:author="Aparecida Ferreira" w:date="2024-08-22T19:33:00Z">
                <w:pPr>
                  <w:spacing w:after="160" w:line="259" w:lineRule="auto"/>
                </w:pPr>
              </w:pPrChange>
            </w:pPr>
            <w:ins w:id="63" w:author="Aparecida Ferreira" w:date="2024-08-22T19:32:00Z">
              <w:r w:rsidRPr="00E118E2">
                <w:rPr>
                  <w:rFonts w:asciiTheme="majorHAnsi" w:hAnsiTheme="majorHAnsi" w:cstheme="majorHAnsi"/>
                  <w:sz w:val="22"/>
                  <w:rPrChange w:id="64" w:author="Aparecida Ferreira" w:date="2024-08-22T19:33:00Z">
                    <w:rPr/>
                  </w:rPrChange>
                </w:rPr>
                <w:t>Construir um relacionamento duradouro com os clientes, oferecendo um atendimento personalizado e promovendo programas de fidelidade.</w:t>
              </w:r>
            </w:ins>
          </w:p>
          <w:p w14:paraId="634CAA60" w14:textId="77777777" w:rsidR="00CA0D90" w:rsidRPr="00E118E2" w:rsidDel="00E118E2" w:rsidRDefault="00E118E2" w:rsidP="00E118E2">
            <w:pPr>
              <w:spacing w:line="360" w:lineRule="auto"/>
              <w:jc w:val="both"/>
              <w:rPr>
                <w:del w:id="65" w:author="Aparecida Ferreira" w:date="2024-08-22T19:31:00Z"/>
                <w:rFonts w:asciiTheme="majorHAnsi" w:hAnsiTheme="majorHAnsi" w:cstheme="majorHAnsi"/>
                <w:sz w:val="22"/>
                <w:rPrChange w:id="66" w:author="Aparecida Ferreira" w:date="2024-08-22T19:33:00Z">
                  <w:rPr>
                    <w:del w:id="67" w:author="Aparecida Ferreira" w:date="2024-08-22T19:31:00Z"/>
                  </w:rPr>
                </w:rPrChange>
              </w:rPr>
              <w:pPrChange w:id="68" w:author="Aparecida Ferreira" w:date="2024-08-22T19:33:00Z">
                <w:pPr>
                  <w:spacing w:after="160" w:line="259" w:lineRule="auto"/>
                </w:pPr>
              </w:pPrChange>
            </w:pPr>
            <w:ins w:id="69" w:author="Aparecida Ferreira" w:date="2024-08-22T19:33:00Z">
              <w:r w:rsidRPr="00E118E2">
                <w:rPr>
                  <w:rFonts w:asciiTheme="majorHAnsi" w:hAnsiTheme="majorHAnsi" w:cstheme="majorHAnsi"/>
                  <w:sz w:val="22"/>
                  <w:rPrChange w:id="70" w:author="Aparecida Ferreira" w:date="2024-08-22T19:33:00Z">
                    <w:rPr/>
                  </w:rPrChange>
                </w:rPr>
                <w:t>Utilizar o site como ferramenta para expandir os negócios, oferecendo novos serviços e produtos.</w:t>
              </w:r>
            </w:ins>
            <w:del w:id="71" w:author="Aparecida Ferreira" w:date="2024-08-22T19:31:00Z">
              <w:r w:rsidR="009747E8" w:rsidRPr="00E118E2" w:rsidDel="00E118E2">
                <w:rPr>
                  <w:rFonts w:asciiTheme="majorHAnsi" w:hAnsiTheme="majorHAnsi" w:cstheme="majorHAnsi"/>
                  <w:sz w:val="22"/>
                  <w:rPrChange w:id="72" w:author="Aparecida Ferreira" w:date="2024-08-22T19:33:00Z">
                    <w:rPr/>
                  </w:rPrChange>
                </w:rPr>
                <w:delText>Derivam do objetivo geral e apresentam as distintas ações que devem ser necessar</w:delText>
              </w:r>
              <w:r w:rsidR="009747E8" w:rsidRPr="00E118E2" w:rsidDel="00E118E2">
                <w:rPr>
                  <w:rFonts w:asciiTheme="majorHAnsi" w:hAnsiTheme="majorHAnsi" w:cstheme="majorHAnsi"/>
                  <w:sz w:val="22"/>
                  <w:rPrChange w:id="73" w:author="Aparecida Ferreira" w:date="2024-08-22T19:33:00Z">
                    <w:rPr/>
                  </w:rPrChange>
                </w:rPr>
                <w:delText>iamente desenvolvidas</w:delText>
              </w:r>
              <w:r w:rsidR="009747E8" w:rsidRPr="00E118E2" w:rsidDel="00E118E2">
                <w:rPr>
                  <w:rFonts w:asciiTheme="majorHAnsi" w:hAnsiTheme="majorHAnsi" w:cstheme="majorHAnsi"/>
                  <w:sz w:val="22"/>
                  <w:rPrChange w:id="74" w:author="Aparecida Ferreira" w:date="2024-08-22T19:33:00Z">
                    <w:rPr/>
                  </w:rPrChange>
                </w:rPr>
                <w:delText xml:space="preserve"> para o atingimento do objetivo geral.</w:delText>
              </w:r>
            </w:del>
          </w:p>
          <w:p w14:paraId="0F311605" w14:textId="77777777" w:rsidR="00CA0D90" w:rsidRDefault="00CA0D90" w:rsidP="00E118E2">
            <w:pPr>
              <w:spacing w:line="360" w:lineRule="auto"/>
              <w:jc w:val="both"/>
              <w:pPrChange w:id="75" w:author="Aparecida Ferreira" w:date="2024-08-22T19:33:00Z">
                <w:pPr>
                  <w:spacing w:after="160" w:line="259" w:lineRule="auto"/>
                </w:pPr>
              </w:pPrChange>
            </w:pPr>
          </w:p>
        </w:tc>
      </w:tr>
    </w:tbl>
    <w:p w14:paraId="046D498F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6FAB9C3B" w14:textId="77777777" w:rsidR="00CA0D90" w:rsidRDefault="009747E8">
      <w:pPr>
        <w:spacing w:after="160" w:line="36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259586DC" w14:textId="77777777" w:rsidR="00CA0D90" w:rsidRDefault="009747E8">
      <w:pPr>
        <w:spacing w:after="160" w:line="36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PROCEDIMENTOS METODOLÓGICOS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5DF77FC3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37079" w14:textId="77777777" w:rsidR="00CA0D90" w:rsidRPr="00E118E2" w:rsidRDefault="009747E8">
            <w:pPr>
              <w:spacing w:after="160" w:line="360" w:lineRule="auto"/>
              <w:rPr>
                <w:rFonts w:ascii="Arial" w:eastAsia="Arial" w:hAnsi="Arial" w:cs="Arial"/>
                <w:sz w:val="22"/>
                <w:highlight w:val="yellow"/>
                <w:rPrChange w:id="76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</w:pPr>
            <w:commentRangeStart w:id="77"/>
            <w:r w:rsidRPr="00E118E2">
              <w:rPr>
                <w:rFonts w:ascii="Arial" w:eastAsia="Arial" w:hAnsi="Arial" w:cs="Arial"/>
                <w:sz w:val="22"/>
                <w:highlight w:val="yellow"/>
                <w:rPrChange w:id="78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>Descrição</w:t>
            </w:r>
            <w:commentRangeEnd w:id="77"/>
            <w:r w:rsidR="00E118E2">
              <w:rPr>
                <w:rStyle w:val="Refdecomentrio"/>
              </w:rPr>
              <w:commentReference w:id="77"/>
            </w:r>
            <w:r w:rsidRPr="00E118E2">
              <w:rPr>
                <w:rFonts w:ascii="Arial" w:eastAsia="Arial" w:hAnsi="Arial" w:cs="Arial"/>
                <w:sz w:val="22"/>
                <w:highlight w:val="yellow"/>
                <w:rPrChange w:id="79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 xml:space="preserve"> dos métodos e procedimentos que nortearão a busca de informações para responder o problema de pesquisa:</w:t>
            </w:r>
          </w:p>
          <w:p w14:paraId="25DEC7E5" w14:textId="77777777" w:rsidR="00CA0D90" w:rsidRPr="00E118E2" w:rsidRDefault="009747E8">
            <w:pPr>
              <w:numPr>
                <w:ilvl w:val="0"/>
                <w:numId w:val="1"/>
              </w:numPr>
              <w:tabs>
                <w:tab w:val="left" w:pos="0"/>
              </w:tabs>
              <w:spacing w:after="160" w:line="360" w:lineRule="auto"/>
              <w:ind w:left="720" w:hanging="360"/>
              <w:rPr>
                <w:rFonts w:ascii="Arial" w:eastAsia="Arial" w:hAnsi="Arial" w:cs="Arial"/>
                <w:sz w:val="22"/>
                <w:highlight w:val="yellow"/>
                <w:rPrChange w:id="80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</w:pPr>
            <w:r w:rsidRPr="00E118E2">
              <w:rPr>
                <w:rFonts w:ascii="Arial" w:eastAsia="Arial" w:hAnsi="Arial" w:cs="Arial"/>
                <w:sz w:val="22"/>
                <w:highlight w:val="yellow"/>
                <w:rPrChange w:id="81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>Pesquisa Bibliográfica</w:t>
            </w:r>
          </w:p>
          <w:p w14:paraId="6EA7726E" w14:textId="77777777" w:rsidR="00CA0D90" w:rsidRPr="00E118E2" w:rsidRDefault="009747E8">
            <w:pPr>
              <w:numPr>
                <w:ilvl w:val="0"/>
                <w:numId w:val="1"/>
              </w:numPr>
              <w:tabs>
                <w:tab w:val="left" w:pos="0"/>
              </w:tabs>
              <w:spacing w:after="160" w:line="360" w:lineRule="auto"/>
              <w:ind w:left="720" w:hanging="360"/>
              <w:rPr>
                <w:rFonts w:ascii="Arial" w:eastAsia="Arial" w:hAnsi="Arial" w:cs="Arial"/>
                <w:sz w:val="22"/>
                <w:highlight w:val="yellow"/>
                <w:rPrChange w:id="82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</w:pPr>
            <w:r w:rsidRPr="00E118E2">
              <w:rPr>
                <w:rFonts w:ascii="Arial" w:eastAsia="Arial" w:hAnsi="Arial" w:cs="Arial"/>
                <w:sz w:val="22"/>
                <w:highlight w:val="yellow"/>
                <w:rPrChange w:id="83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>Pesquisa de campo</w:t>
            </w:r>
          </w:p>
          <w:p w14:paraId="28DDE8CA" w14:textId="77777777" w:rsidR="00CA0D90" w:rsidRPr="00E118E2" w:rsidRDefault="009747E8">
            <w:pPr>
              <w:numPr>
                <w:ilvl w:val="0"/>
                <w:numId w:val="1"/>
              </w:numPr>
              <w:tabs>
                <w:tab w:val="left" w:pos="0"/>
              </w:tabs>
              <w:spacing w:after="160" w:line="360" w:lineRule="auto"/>
              <w:ind w:left="720" w:hanging="360"/>
              <w:rPr>
                <w:rFonts w:ascii="Arial" w:eastAsia="Arial" w:hAnsi="Arial" w:cs="Arial"/>
                <w:sz w:val="22"/>
                <w:highlight w:val="yellow"/>
                <w:rPrChange w:id="84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</w:pPr>
            <w:r w:rsidRPr="00E118E2">
              <w:rPr>
                <w:rFonts w:ascii="Arial" w:eastAsia="Arial" w:hAnsi="Arial" w:cs="Arial"/>
                <w:sz w:val="22"/>
                <w:highlight w:val="yellow"/>
                <w:rPrChange w:id="85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>Entrevista</w:t>
            </w:r>
          </w:p>
          <w:p w14:paraId="6438468D" w14:textId="77777777" w:rsidR="00CA0D90" w:rsidRDefault="009747E8">
            <w:pPr>
              <w:numPr>
                <w:ilvl w:val="0"/>
                <w:numId w:val="1"/>
              </w:numPr>
              <w:tabs>
                <w:tab w:val="left" w:pos="0"/>
              </w:tabs>
              <w:spacing w:after="160" w:line="360" w:lineRule="auto"/>
              <w:ind w:left="720" w:hanging="360"/>
              <w:rPr>
                <w:sz w:val="22"/>
              </w:rPr>
            </w:pPr>
            <w:r w:rsidRPr="00E118E2">
              <w:rPr>
                <w:rFonts w:ascii="Arial" w:eastAsia="Arial" w:hAnsi="Arial" w:cs="Arial"/>
                <w:sz w:val="22"/>
                <w:highlight w:val="yellow"/>
                <w:rPrChange w:id="86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lastRenderedPageBreak/>
              <w:t>Levantamento das n</w:t>
            </w:r>
            <w:r w:rsidRPr="00E118E2">
              <w:rPr>
                <w:rFonts w:ascii="Arial" w:eastAsia="Arial" w:hAnsi="Arial" w:cs="Arial"/>
                <w:sz w:val="22"/>
                <w:highlight w:val="yellow"/>
                <w:rPrChange w:id="87" w:author="Aparecida Ferreira" w:date="2024-08-22T19:34:00Z">
                  <w:rPr>
                    <w:rFonts w:ascii="Arial" w:eastAsia="Arial" w:hAnsi="Arial" w:cs="Arial"/>
                    <w:sz w:val="22"/>
                  </w:rPr>
                </w:rPrChange>
              </w:rPr>
              <w:t>ecessidades</w:t>
            </w:r>
          </w:p>
        </w:tc>
      </w:tr>
    </w:tbl>
    <w:p w14:paraId="7AED554C" w14:textId="77777777" w:rsidR="00CA0D90" w:rsidRDefault="00CA0D90">
      <w:pPr>
        <w:spacing w:after="160" w:line="360" w:lineRule="auto"/>
        <w:rPr>
          <w:rFonts w:ascii="Arial" w:eastAsia="Arial" w:hAnsi="Arial" w:cs="Arial"/>
          <w:sz w:val="22"/>
        </w:rPr>
      </w:pPr>
    </w:p>
    <w:p w14:paraId="7DEE2F4E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3599B65A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64F56DA4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BIBLIOGRAFIA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CA0D90" w14:paraId="7232AB69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C0957" w14:textId="77777777" w:rsidR="00CA0D90" w:rsidDel="00E118E2" w:rsidRDefault="009747E8">
            <w:pPr>
              <w:spacing w:after="160" w:line="259" w:lineRule="auto"/>
              <w:rPr>
                <w:del w:id="88" w:author="Aparecida Ferreira" w:date="2024-08-22T19:35:00Z"/>
                <w:rFonts w:ascii="Arial" w:eastAsia="Arial" w:hAnsi="Arial" w:cs="Arial"/>
                <w:sz w:val="22"/>
              </w:rPr>
            </w:pPr>
            <w:del w:id="89" w:author="Aparecida Ferreira" w:date="2024-08-22T19:35:00Z">
              <w:r w:rsidDel="00E118E2">
                <w:rPr>
                  <w:rFonts w:ascii="Arial" w:eastAsia="Arial" w:hAnsi="Arial" w:cs="Arial"/>
                  <w:sz w:val="22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14:paraId="4F7F2380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del w:id="90" w:author="Aparecida Ferreira" w:date="2024-08-22T19:35:00Z">
              <w:r w:rsidDel="00E118E2">
                <w:rPr>
                  <w:rFonts w:ascii="Arial" w:eastAsia="Arial" w:hAnsi="Arial" w:cs="Arial"/>
                  <w:sz w:val="22"/>
                </w:rPr>
                <w:delText xml:space="preserve">Usar artigos: </w:delText>
              </w:r>
            </w:del>
            <w:r>
              <w:fldChar w:fldCharType="begin"/>
            </w:r>
            <w:r>
              <w:instrText xml:space="preserve"> HYPERLINK "https://www.nuvemshop.com.br/blog/o-que-e-ecommerce/" \o "</w:instrText>
            </w:r>
            <w:r>
              <w:instrText xml:space="preserve">https://www.nuvemshop.com.br/blog/o-que-e-ecommerce/"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sz w:val="22"/>
                <w:u w:val="single"/>
              </w:rPr>
              <w:t>https://www.nuvemshop.com.br/blog/o-que-e-ecommerce/</w:t>
            </w:r>
            <w:r>
              <w:rPr>
                <w:rFonts w:ascii="Arial" w:eastAsia="Arial" w:hAnsi="Arial" w:cs="Arial"/>
                <w:color w:val="0000FF"/>
                <w:sz w:val="22"/>
                <w:u w:val="single"/>
              </w:rPr>
              <w:fldChar w:fldCharType="end"/>
            </w:r>
          </w:p>
          <w:p w14:paraId="5B81B79F" w14:textId="77777777" w:rsidR="00CA0D90" w:rsidRDefault="009747E8" w:rsidP="00E118E2">
            <w:pPr>
              <w:rPr>
                <w:ins w:id="91" w:author="Aparecida Ferreira" w:date="2024-08-22T19:35:00Z"/>
                <w:sz w:val="22"/>
              </w:rPr>
              <w:pPrChange w:id="92" w:author="Aparecida Ferreira" w:date="2024-08-22T19:35:00Z">
                <w:pPr>
                  <w:spacing w:after="160" w:line="259" w:lineRule="auto"/>
                </w:pPr>
              </w:pPrChange>
            </w:pPr>
            <w:r w:rsidRPr="00E118E2">
              <w:rPr>
                <w:sz w:val="22"/>
                <w:rPrChange w:id="93" w:author="Aparecida Ferreira" w:date="2024-08-22T19:35:00Z">
                  <w:rPr>
                    <w:rFonts w:ascii="Arial" w:eastAsia="Arial" w:hAnsi="Arial" w:cs="Arial"/>
                    <w:sz w:val="22"/>
                  </w:rPr>
                </w:rPrChange>
              </w:rPr>
              <w:t xml:space="preserve">MUNDO, Saberers do. Historia do alargador. Disponível em: </w:t>
            </w:r>
            <w:r w:rsidRPr="00E118E2">
              <w:rPr>
                <w:sz w:val="22"/>
                <w:rPrChange w:id="94" w:author="Aparecida Ferreira" w:date="2024-08-22T19:35:00Z">
                  <w:rPr/>
                </w:rPrChange>
              </w:rPr>
              <w:fldChar w:fldCharType="begin"/>
            </w:r>
            <w:r w:rsidRPr="00E118E2">
              <w:rPr>
                <w:sz w:val="22"/>
                <w:rPrChange w:id="95" w:author="Aparecida Ferreira" w:date="2024-08-22T19:35:00Z">
                  <w:rPr/>
                </w:rPrChange>
              </w:rPr>
              <w:instrText xml:space="preserve"> HYPERLINK "</w:instrText>
            </w:r>
            <w:r w:rsidRPr="00E118E2">
              <w:rPr>
                <w:sz w:val="22"/>
                <w:rPrChange w:id="96" w:author="Aparecida Ferreira" w:date="2024-08-22T19:35:00Z">
                  <w:rPr/>
                </w:rPrChange>
              </w:rPr>
              <w:instrText xml:space="preserve">https://www.saberesdomundo.com.br/cultura-alternativa/mito-de-surgimento-possiveis-origens-dos-alargadores/" \o "https://www.saberesdomundo.com.br/cultura-alternativa/mito-de-surgimento-possiveis-origens-dos-alargadores/" </w:instrText>
            </w:r>
            <w:r w:rsidRPr="00E118E2">
              <w:rPr>
                <w:sz w:val="22"/>
                <w:rPrChange w:id="97" w:author="Aparecida Ferreira" w:date="2024-08-22T19:35:00Z">
                  <w:rPr/>
                </w:rPrChange>
              </w:rPr>
              <w:fldChar w:fldCharType="separate"/>
            </w:r>
            <w:r w:rsidRPr="00E118E2">
              <w:rPr>
                <w:rStyle w:val="Hyperlink"/>
                <w:sz w:val="22"/>
                <w:rPrChange w:id="98" w:author="Aparecida Ferreira" w:date="2024-08-22T19:35:00Z">
                  <w:rPr>
                    <w:rFonts w:ascii="Arial" w:eastAsia="Arial" w:hAnsi="Arial" w:cs="Arial"/>
                    <w:color w:val="0000FF"/>
                    <w:sz w:val="22"/>
                    <w:u w:val="single"/>
                  </w:rPr>
                </w:rPrChange>
              </w:rPr>
              <w:t>https://www.saberesdomundo.com.br/</w:t>
            </w:r>
            <w:r w:rsidRPr="00E118E2">
              <w:rPr>
                <w:rStyle w:val="Hyperlink"/>
                <w:sz w:val="22"/>
                <w:rPrChange w:id="99" w:author="Aparecida Ferreira" w:date="2024-08-22T19:35:00Z">
                  <w:rPr>
                    <w:rFonts w:ascii="Arial" w:eastAsia="Arial" w:hAnsi="Arial" w:cs="Arial"/>
                    <w:color w:val="0000FF"/>
                    <w:sz w:val="22"/>
                    <w:u w:val="single"/>
                  </w:rPr>
                </w:rPrChange>
              </w:rPr>
              <w:t>cultura-alternativa/mito-de-surgimento-po</w:t>
            </w:r>
            <w:r w:rsidRPr="00E118E2">
              <w:rPr>
                <w:rStyle w:val="Hyperlink"/>
                <w:sz w:val="22"/>
                <w:rPrChange w:id="100" w:author="Aparecida Ferreira" w:date="2024-08-22T19:35:00Z">
                  <w:rPr>
                    <w:rFonts w:ascii="Arial" w:eastAsia="Arial" w:hAnsi="Arial" w:cs="Arial"/>
                    <w:color w:val="0000FF"/>
                    <w:sz w:val="22"/>
                    <w:u w:val="single"/>
                  </w:rPr>
                </w:rPrChange>
              </w:rPr>
              <w:t>ssiveis-origens-dos-alargadores/</w:t>
            </w:r>
            <w:r w:rsidRPr="00E118E2">
              <w:rPr>
                <w:sz w:val="22"/>
                <w:rPrChange w:id="101" w:author="Aparecida Ferreira" w:date="2024-08-22T19:35:00Z">
                  <w:rPr>
                    <w:rFonts w:ascii="Arial" w:eastAsia="Arial" w:hAnsi="Arial" w:cs="Arial"/>
                    <w:color w:val="0000FF"/>
                    <w:sz w:val="22"/>
                    <w:u w:val="single"/>
                  </w:rPr>
                </w:rPrChange>
              </w:rPr>
              <w:fldChar w:fldCharType="end"/>
            </w:r>
            <w:r w:rsidRPr="00E118E2">
              <w:rPr>
                <w:sz w:val="22"/>
                <w:rPrChange w:id="102" w:author="Aparecida Ferreira" w:date="2024-08-22T19:35:00Z">
                  <w:rPr>
                    <w:rFonts w:ascii="Arial" w:eastAsia="Arial" w:hAnsi="Arial" w:cs="Arial"/>
                    <w:sz w:val="22"/>
                  </w:rPr>
                </w:rPrChange>
              </w:rPr>
              <w:t>. Acesso em: 12 ago. 2024.</w:t>
            </w:r>
          </w:p>
          <w:p w14:paraId="1A6E2B9A" w14:textId="77777777" w:rsidR="00E118E2" w:rsidRPr="00E118E2" w:rsidRDefault="00E118E2" w:rsidP="00E118E2">
            <w:pPr>
              <w:rPr>
                <w:sz w:val="22"/>
                <w:rPrChange w:id="103" w:author="Aparecida Ferreira" w:date="2024-08-22T19:35:00Z">
                  <w:rPr>
                    <w:rFonts w:ascii="Arial" w:eastAsia="Arial" w:hAnsi="Arial" w:cs="Arial"/>
                    <w:sz w:val="22"/>
                  </w:rPr>
                </w:rPrChange>
              </w:rPr>
              <w:pPrChange w:id="104" w:author="Aparecida Ferreira" w:date="2024-08-22T19:35:00Z">
                <w:pPr>
                  <w:spacing w:after="160" w:line="259" w:lineRule="auto"/>
                </w:pPr>
              </w:pPrChange>
            </w:pPr>
          </w:p>
          <w:p w14:paraId="0F8B6873" w14:textId="366A312B" w:rsidR="00CA0D90" w:rsidRDefault="009747E8">
            <w:pPr>
              <w:spacing w:after="160" w:line="259" w:lineRule="auto"/>
              <w:rPr>
                <w:sz w:val="22"/>
              </w:rPr>
            </w:pPr>
            <w:del w:id="105" w:author="Aparecida Ferreira" w:date="2024-08-22T19:35:00Z">
              <w:r w:rsidDel="00E118E2">
                <w:fldChar w:fldCharType="begin"/>
              </w:r>
              <w:r w:rsidDel="00E118E2">
                <w:delInstrText xml:space="preserve"> HYPERLINK "https://www.unit.br/blog/melhores-sites-para-pesquisa-academica" \o "https://www.unit.br/blog/melhores-sites-para-pesquisa-academica" </w:delInstrText>
              </w:r>
              <w:r w:rsidDel="00E118E2">
                <w:fldChar w:fldCharType="separate"/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delText> Google</w:delText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delText xml:space="preserve"> Acadêmico</w:delText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fldChar w:fldCharType="end"/>
              </w:r>
              <w:r w:rsidDel="00E118E2">
                <w:rPr>
                  <w:rFonts w:ascii="Arial" w:eastAsia="Arial" w:hAnsi="Arial" w:cs="Arial"/>
                  <w:color w:val="000000"/>
                  <w:sz w:val="22"/>
                </w:rPr>
                <w:br/>
              </w:r>
              <w:r w:rsidDel="00E118E2">
                <w:fldChar w:fldCharType="begin"/>
              </w:r>
              <w:r w:rsidDel="00E118E2">
                <w:delInstrText xml:space="preserve"> HYPERLINK "https://www.unit.br/blog/melhores-sites-para-pesquisa-academica" \o "https://www.unit.br/blog/melhores-sites-para-pesquisa-academica" </w:delInstrText>
              </w:r>
              <w:r w:rsidDel="00E118E2">
                <w:fldChar w:fldCharType="separate"/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delText> Portal da CAPES</w:delText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fldChar w:fldCharType="end"/>
              </w:r>
              <w:r w:rsidDel="00E118E2">
                <w:rPr>
                  <w:rFonts w:ascii="Arial" w:eastAsia="Arial" w:hAnsi="Arial" w:cs="Arial"/>
                  <w:color w:val="000000"/>
                  <w:sz w:val="22"/>
                </w:rPr>
                <w:br/>
              </w:r>
              <w:r w:rsidDel="00E118E2">
                <w:fldChar w:fldCharType="begin"/>
              </w:r>
              <w:r w:rsidDel="00E118E2">
                <w:delInstrText xml:space="preserve"> HYPERLINK "https://www.unit.br/blog/melhores-sites-para-pesquisa-academica"</w:delInstrText>
              </w:r>
              <w:r w:rsidDel="00E118E2">
                <w:delInstrText xml:space="preserve"> \o "https://www.unit.br/blog/melhores-sites-para-pesquisa-academica" </w:delInstrText>
              </w:r>
              <w:r w:rsidDel="00E118E2">
                <w:fldChar w:fldCharType="separate"/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delText> SciELO</w:delText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fldChar w:fldCharType="end"/>
              </w:r>
              <w:r w:rsidDel="00E118E2">
                <w:rPr>
                  <w:rFonts w:ascii="Arial" w:eastAsia="Arial" w:hAnsi="Arial" w:cs="Arial"/>
                  <w:color w:val="000000"/>
                  <w:sz w:val="22"/>
                </w:rPr>
                <w:br/>
              </w:r>
              <w:r w:rsidDel="00E118E2">
                <w:fldChar w:fldCharType="begin"/>
              </w:r>
              <w:r w:rsidDel="00E118E2">
                <w:delInstrText xml:space="preserve"> HYPERLINK "https://www.unit.br/blog/melhores-sites-para-pesquisa-academica" \o "https://www.unit.br/blog/melhores-sites-para-pesquisa-academica" </w:delInstrText>
              </w:r>
              <w:r w:rsidDel="00E118E2">
                <w:fldChar w:fldCharType="separate"/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delText> Academia.Edu</w:delText>
              </w:r>
              <w:r w:rsidDel="00E118E2"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fldChar w:fldCharType="end"/>
              </w:r>
            </w:del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ins w:id="106" w:author="Aparecida Ferreira" w:date="2024-08-22T19:36:00Z">
              <w:r w:rsidR="00E118E2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</w:rPr>
                <w:fldChar w:fldCharType="begin"/>
              </w:r>
            </w:ins>
            <w:ins w:id="107" w:author="Aparecida Ferreira" w:date="2024-08-22T19:39:00Z">
              <w:r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</w:rPr>
                <w:instrText>HYPERLINK "C:\\Users\\apare\\Downloads\\ HYPERLINK \"https:\\www.unit.br\\blog\\melhores-sites-para-pesquisa-academica\" HYPERLINK \"https:\\www.unit.br\\blog\\melhores-sites-para-pesquisa-academica\" HYPERLINK \"https:\\www.unit.br\\blog\\melhores-sites-para-pesquisa-academica\"BDTD"</w:instrText>
              </w:r>
            </w:ins>
            <w:del w:id="108" w:author="Aparecida Ferreira" w:date="2024-08-22T19:39:00Z"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09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 xml:space="preserve"> HYPERLINK 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0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1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>"https://www.unit.br/blog/melhores-sites-para-pesquisa-academica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2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3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 xml:space="preserve">" HYPERLINK 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4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5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>"https://www.unit.br/blog/melhores-sites-para-pesquisa-academica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6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7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 xml:space="preserve">" HYPERLINK 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8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19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>"https://www.unit.br/blog/melhores-sites-para-pesquisa-academica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20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highlight w:val="yellow"/>
                      <w:u w:val="single"/>
                    </w:rPr>
                  </w:rPrChange>
                </w:rPr>
                <w:delInstrText>\</w:delInstrText>
              </w:r>
              <w:r w:rsidR="00E118E2" w:rsidRPr="00E118E2" w:rsidDel="009747E8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  <w:rPrChange w:id="121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InstrText>"BDTD</w:delInstrText>
              </w:r>
            </w:del>
            <w:ins w:id="122" w:author="Aparecida Ferreira" w:date="2024-08-22T19:39:00Z">
              <w:r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</w:rPr>
              </w:r>
            </w:ins>
            <w:ins w:id="123" w:author="Aparecida Ferreira" w:date="2024-08-22T19:36:00Z">
              <w:r w:rsidR="00E118E2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</w:rPr>
                <w:fldChar w:fldCharType="separate"/>
              </w:r>
            </w:ins>
            <w:r w:rsidR="00E118E2" w:rsidRPr="00DB0CF0">
              <w:rPr>
                <w:rStyle w:val="Hyperlink"/>
                <w:rFonts w:ascii="Arial" w:eastAsia="Arial" w:hAnsi="Arial" w:cs="Arial"/>
                <w:sz w:val="22"/>
                <w:highlight w:val="yellow"/>
                <w:rPrChange w:id="124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 </w:t>
            </w:r>
            <w:del w:id="125" w:author="Aparecida Ferreira" w:date="2024-08-22T19:36:00Z">
              <w:r w:rsidR="00E118E2" w:rsidRPr="00DB0CF0" w:rsidDel="00E118E2">
                <w:rPr>
                  <w:rStyle w:val="Hyperlink"/>
                  <w:rFonts w:ascii="Arial" w:eastAsia="Arial" w:hAnsi="Arial" w:cs="Arial"/>
                  <w:sz w:val="22"/>
                  <w:highlight w:val="yellow"/>
                  <w:rPrChange w:id="126" w:author="Aparecida Ferreira" w:date="2024-08-22T19:36:00Z">
                    <w:rPr>
                      <w:rFonts w:ascii="Arial" w:eastAsia="Arial" w:hAnsi="Arial" w:cs="Arial"/>
                      <w:color w:val="2D93EE"/>
                      <w:sz w:val="22"/>
                      <w:u w:val="single"/>
                    </w:rPr>
                  </w:rPrChange>
                </w:rPr>
                <w:delText xml:space="preserve"> </w:delText>
              </w:r>
            </w:del>
            <w:r w:rsidR="00E118E2" w:rsidRPr="00DB0CF0">
              <w:rPr>
                <w:rStyle w:val="Hyperlink"/>
                <w:rFonts w:ascii="Arial" w:eastAsia="Arial" w:hAnsi="Arial" w:cs="Arial"/>
                <w:sz w:val="22"/>
                <w:highlight w:val="yellow"/>
                <w:rPrChange w:id="127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HYPERLINK "https://www.unit.br/blog/melhores-sites-para-pesquisa-academica" HYPERLINK "https://www.unit.br/blog/melhores-sites-para-pesquisa-academica" HYPERLINK "https://www.unit.br/blog/melhores-sites-para-pesquisa-academica"BDTD</w:t>
            </w:r>
            <w:ins w:id="128" w:author="Aparecida Ferreira" w:date="2024-08-22T19:36:00Z">
              <w:r w:rsidR="00E118E2">
                <w:rPr>
                  <w:rFonts w:ascii="Arial" w:eastAsia="Arial" w:hAnsi="Arial" w:cs="Arial"/>
                  <w:color w:val="2D93EE"/>
                  <w:sz w:val="22"/>
                  <w:highlight w:val="yellow"/>
                  <w:u w:val="single"/>
                </w:rPr>
                <w:fldChar w:fldCharType="end"/>
              </w:r>
            </w:ins>
            <w:r w:rsidRPr="00E118E2">
              <w:rPr>
                <w:rFonts w:ascii="Arial" w:eastAsia="Arial" w:hAnsi="Arial" w:cs="Arial"/>
                <w:color w:val="000000"/>
                <w:sz w:val="22"/>
                <w:highlight w:val="yellow"/>
                <w:rPrChange w:id="129" w:author="Aparecida Ferreira" w:date="2024-08-22T19:36:00Z">
                  <w:rPr>
                    <w:rFonts w:ascii="Arial" w:eastAsia="Arial" w:hAnsi="Arial" w:cs="Arial"/>
                    <w:color w:val="000000"/>
                    <w:sz w:val="22"/>
                  </w:rPr>
                </w:rPrChange>
              </w:rPr>
              <w:br/>
            </w:r>
            <w:r w:rsidRPr="00E118E2">
              <w:rPr>
                <w:highlight w:val="yellow"/>
                <w:rPrChange w:id="130" w:author="Aparecida Ferreira" w:date="2024-08-22T19:36:00Z">
                  <w:rPr/>
                </w:rPrChange>
              </w:rPr>
              <w:fldChar w:fldCharType="begin"/>
            </w:r>
            <w:r w:rsidRPr="00E118E2">
              <w:rPr>
                <w:highlight w:val="yellow"/>
                <w:rPrChange w:id="131" w:author="Aparecida Ferreira" w:date="2024-08-22T19:36:00Z">
                  <w:rPr/>
                </w:rPrChange>
              </w:rPr>
              <w:instrText xml:space="preserve"> HYPERLINK "https://www.unit.br/blog/melhores-sites-para-pesquisa-academica" \o "https://www.unit.br/blog/melhores-sites-para-pesquisa-academ</w:instrText>
            </w:r>
            <w:r w:rsidRPr="00E118E2">
              <w:rPr>
                <w:highlight w:val="yellow"/>
                <w:rPrChange w:id="132" w:author="Aparecida Ferreira" w:date="2024-08-22T19:36:00Z">
                  <w:rPr/>
                </w:rPrChange>
              </w:rPr>
              <w:instrText xml:space="preserve">ica" </w:instrText>
            </w:r>
            <w:r w:rsidRPr="00E118E2">
              <w:rPr>
                <w:highlight w:val="yellow"/>
                <w:rPrChange w:id="133" w:author="Aparecida Ferreira" w:date="2024-08-22T19:36:00Z">
                  <w:rPr/>
                </w:rPrChange>
              </w:rPr>
              <w:fldChar w:fldCharType="separate"/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34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 Science.gov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35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fldChar w:fldCharType="end"/>
            </w:r>
            <w:r w:rsidRPr="00E118E2">
              <w:rPr>
                <w:rFonts w:ascii="Arial" w:eastAsia="Arial" w:hAnsi="Arial" w:cs="Arial"/>
                <w:color w:val="000000"/>
                <w:sz w:val="22"/>
                <w:highlight w:val="yellow"/>
                <w:rPrChange w:id="136" w:author="Aparecida Ferreira" w:date="2024-08-22T19:36:00Z">
                  <w:rPr>
                    <w:rFonts w:ascii="Arial" w:eastAsia="Arial" w:hAnsi="Arial" w:cs="Arial"/>
                    <w:color w:val="000000"/>
                    <w:sz w:val="22"/>
                  </w:rPr>
                </w:rPrChange>
              </w:rPr>
              <w:br/>
            </w:r>
            <w:r w:rsidRPr="00E118E2">
              <w:rPr>
                <w:highlight w:val="yellow"/>
                <w:rPrChange w:id="137" w:author="Aparecida Ferreira" w:date="2024-08-22T19:36:00Z">
                  <w:rPr/>
                </w:rPrChange>
              </w:rPr>
              <w:fldChar w:fldCharType="begin"/>
            </w:r>
            <w:r w:rsidRPr="00E118E2">
              <w:rPr>
                <w:highlight w:val="yellow"/>
                <w:rPrChange w:id="138" w:author="Aparecida Ferreira" w:date="2024-08-22T19:36:00Z">
                  <w:rPr/>
                </w:rPrChange>
              </w:rPr>
              <w:instrText xml:space="preserve"> HYPERLINK "https://www.unit.br/blog/melhores-sites-para-pesquisa-academica" \o "https://www.unit.br/blog/melhores-sites-para-pesquisa-academica" </w:instrText>
            </w:r>
            <w:r w:rsidRPr="00E118E2">
              <w:rPr>
                <w:highlight w:val="yellow"/>
                <w:rPrChange w:id="139" w:author="Aparecida Ferreira" w:date="2024-08-22T19:36:00Z">
                  <w:rPr/>
                </w:rPrChange>
              </w:rPr>
              <w:fldChar w:fldCharType="separate"/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40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 Eric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41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fldChar w:fldCharType="end"/>
            </w:r>
            <w:r w:rsidRPr="00E118E2">
              <w:rPr>
                <w:rFonts w:ascii="Arial" w:eastAsia="Arial" w:hAnsi="Arial" w:cs="Arial"/>
                <w:color w:val="000000"/>
                <w:sz w:val="22"/>
                <w:highlight w:val="yellow"/>
                <w:rPrChange w:id="142" w:author="Aparecida Ferreira" w:date="2024-08-22T19:36:00Z">
                  <w:rPr>
                    <w:rFonts w:ascii="Arial" w:eastAsia="Arial" w:hAnsi="Arial" w:cs="Arial"/>
                    <w:color w:val="000000"/>
                    <w:sz w:val="22"/>
                  </w:rPr>
                </w:rPrChange>
              </w:rPr>
              <w:br/>
            </w:r>
            <w:r w:rsidRPr="00E118E2">
              <w:rPr>
                <w:highlight w:val="yellow"/>
                <w:rPrChange w:id="143" w:author="Aparecida Ferreira" w:date="2024-08-22T19:36:00Z">
                  <w:rPr/>
                </w:rPrChange>
              </w:rPr>
              <w:fldChar w:fldCharType="begin"/>
            </w:r>
            <w:r w:rsidRPr="00E118E2">
              <w:rPr>
                <w:highlight w:val="yellow"/>
                <w:rPrChange w:id="144" w:author="Aparecida Ferreira" w:date="2024-08-22T19:36:00Z">
                  <w:rPr/>
                </w:rPrChange>
              </w:rPr>
              <w:instrText xml:space="preserve"> HYPERLINK "https://www.unit.br/blog/melhores-sites-para-pesquisa-academica" \o </w:instrText>
            </w:r>
            <w:r w:rsidRPr="00E118E2">
              <w:rPr>
                <w:highlight w:val="yellow"/>
                <w:rPrChange w:id="145" w:author="Aparecida Ferreira" w:date="2024-08-22T19:36:00Z">
                  <w:rPr/>
                </w:rPrChange>
              </w:rPr>
              <w:instrText xml:space="preserve">"https://www.unit.br/blog/melhores-sites-para-pesquisa-academica" </w:instrText>
            </w:r>
            <w:r w:rsidRPr="00E118E2">
              <w:rPr>
                <w:highlight w:val="yellow"/>
                <w:rPrChange w:id="146" w:author="Aparecida Ferreira" w:date="2024-08-22T19:36:00Z">
                  <w:rPr/>
                </w:rPrChange>
              </w:rPr>
              <w:fldChar w:fldCharType="separate"/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47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 E- HYPERLINK "https://www.unit.br/blog/melhores-sites-para-pesquisa-academica" HYPERLINK "https://www.unit.br/blog/melhores-sites-para-pesquisa-academica" HYPERLINK "https://www.unit.br/blo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48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g/melhores-sites-para-pesquisa-academica"Journals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49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fldChar w:fldCharType="end"/>
            </w:r>
            <w:r w:rsidRPr="00E118E2">
              <w:rPr>
                <w:rFonts w:ascii="Arial" w:eastAsia="Arial" w:hAnsi="Arial" w:cs="Arial"/>
                <w:color w:val="000000"/>
                <w:sz w:val="22"/>
                <w:highlight w:val="yellow"/>
                <w:rPrChange w:id="150" w:author="Aparecida Ferreira" w:date="2024-08-22T19:36:00Z">
                  <w:rPr>
                    <w:rFonts w:ascii="Arial" w:eastAsia="Arial" w:hAnsi="Arial" w:cs="Arial"/>
                    <w:color w:val="000000"/>
                    <w:sz w:val="22"/>
                  </w:rPr>
                </w:rPrChange>
              </w:rPr>
              <w:br/>
            </w:r>
            <w:commentRangeStart w:id="151"/>
            <w:r w:rsidRPr="00E118E2">
              <w:rPr>
                <w:highlight w:val="yellow"/>
                <w:rPrChange w:id="152" w:author="Aparecida Ferreira" w:date="2024-08-22T19:36:00Z">
                  <w:rPr/>
                </w:rPrChange>
              </w:rPr>
              <w:fldChar w:fldCharType="begin"/>
            </w:r>
            <w:r w:rsidRPr="00E118E2">
              <w:rPr>
                <w:highlight w:val="yellow"/>
                <w:rPrChange w:id="153" w:author="Aparecida Ferreira" w:date="2024-08-22T19:36:00Z">
                  <w:rPr/>
                </w:rPrChange>
              </w:rPr>
              <w:instrText xml:space="preserve"> HYPERLINK "https://www.unit.br/blog/melhores-sites-para-pesquisa-academica" \o "https://www.unit.br/blog/melhores-sites-para-pesquisa-academica" </w:instrText>
            </w:r>
            <w:r w:rsidRPr="00E118E2">
              <w:rPr>
                <w:highlight w:val="yellow"/>
                <w:rPrChange w:id="154" w:author="Aparecida Ferreira" w:date="2024-08-22T19:36:00Z">
                  <w:rPr/>
                </w:rPrChange>
              </w:rPr>
              <w:fldChar w:fldCharType="separate"/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55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  HYPERLINK "https://www.unit.br/blog/m</w:t>
            </w:r>
            <w:bookmarkStart w:id="156" w:name="_GoBack"/>
            <w:bookmarkEnd w:id="156"/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57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elhores-sites-para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58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t>-pesquisa-academica" HYPERLINK "https://www.unit.br/blog/melhores-sites-para-pesquisa-academica" HYPERLINK "https://www.unit.br/blog/melhores-sites-para-pesquisa-academica"Redalyc</w:t>
            </w:r>
            <w:r w:rsidRPr="00E118E2">
              <w:rPr>
                <w:rFonts w:ascii="Arial" w:eastAsia="Arial" w:hAnsi="Arial" w:cs="Arial"/>
                <w:color w:val="2D93EE"/>
                <w:sz w:val="22"/>
                <w:highlight w:val="yellow"/>
                <w:u w:val="single"/>
                <w:rPrChange w:id="159" w:author="Aparecida Ferreira" w:date="2024-08-22T19:36:00Z">
                  <w:rPr>
                    <w:rFonts w:ascii="Arial" w:eastAsia="Arial" w:hAnsi="Arial" w:cs="Arial"/>
                    <w:color w:val="2D93EE"/>
                    <w:sz w:val="22"/>
                    <w:u w:val="single"/>
                  </w:rPr>
                </w:rPrChange>
              </w:rPr>
              <w:fldChar w:fldCharType="end"/>
            </w:r>
            <w:commentRangeEnd w:id="151"/>
            <w:r w:rsidR="00E118E2">
              <w:rPr>
                <w:rStyle w:val="Refdecomentrio"/>
              </w:rPr>
              <w:commentReference w:id="151"/>
            </w:r>
            <w:r>
              <w:rPr>
                <w:rFonts w:ascii="Arial" w:eastAsia="Arial" w:hAnsi="Arial" w:cs="Arial"/>
                <w:color w:val="000000"/>
                <w:sz w:val="22"/>
                <w:shd w:val="clear" w:color="auto" w:fill="F5F5F5"/>
              </w:rPr>
              <w:t> </w:t>
            </w:r>
          </w:p>
        </w:tc>
      </w:tr>
    </w:tbl>
    <w:p w14:paraId="1CE6DEB9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5FFB112F" w14:textId="77777777" w:rsidR="00CA0D90" w:rsidDel="00E118E2" w:rsidRDefault="00CA0D90">
      <w:pPr>
        <w:spacing w:after="160" w:line="259" w:lineRule="auto"/>
        <w:rPr>
          <w:del w:id="160" w:author="Aparecida Ferreira" w:date="2024-08-22T19:37:00Z"/>
          <w:rFonts w:ascii="Arial" w:eastAsia="Arial" w:hAnsi="Arial" w:cs="Arial"/>
          <w:sz w:val="22"/>
        </w:rPr>
      </w:pPr>
    </w:p>
    <w:p w14:paraId="3DCF17D5" w14:textId="77777777" w:rsidR="00CA0D90" w:rsidDel="00E118E2" w:rsidRDefault="00CA0D90">
      <w:pPr>
        <w:spacing w:after="160" w:line="259" w:lineRule="auto"/>
        <w:rPr>
          <w:del w:id="161" w:author="Aparecida Ferreira" w:date="2024-08-22T19:37:00Z"/>
          <w:rFonts w:ascii="Arial" w:eastAsia="Arial" w:hAnsi="Arial" w:cs="Arial"/>
          <w:sz w:val="22"/>
        </w:rPr>
      </w:pPr>
    </w:p>
    <w:p w14:paraId="4CD22576" w14:textId="77777777" w:rsidR="00CA0D90" w:rsidDel="00E118E2" w:rsidRDefault="00CA0D90">
      <w:pPr>
        <w:spacing w:after="160" w:line="259" w:lineRule="auto"/>
        <w:rPr>
          <w:del w:id="162" w:author="Aparecida Ferreira" w:date="2024-08-22T19:37:00Z"/>
          <w:rFonts w:ascii="Arial" w:eastAsia="Arial" w:hAnsi="Arial" w:cs="Arial"/>
          <w:sz w:val="22"/>
        </w:rPr>
      </w:pPr>
    </w:p>
    <w:p w14:paraId="34F40CF7" w14:textId="77777777" w:rsidR="00CA0D90" w:rsidDel="00E118E2" w:rsidRDefault="00CA0D90">
      <w:pPr>
        <w:spacing w:after="160" w:line="259" w:lineRule="auto"/>
        <w:rPr>
          <w:del w:id="163" w:author="Aparecida Ferreira" w:date="2024-08-22T19:37:00Z"/>
          <w:rFonts w:ascii="Arial" w:eastAsia="Arial" w:hAnsi="Arial" w:cs="Arial"/>
          <w:sz w:val="22"/>
        </w:rPr>
      </w:pPr>
    </w:p>
    <w:p w14:paraId="11A22531" w14:textId="77777777" w:rsidR="00CA0D90" w:rsidDel="00E118E2" w:rsidRDefault="00CA0D90">
      <w:pPr>
        <w:spacing w:after="160" w:line="259" w:lineRule="auto"/>
        <w:rPr>
          <w:del w:id="164" w:author="Aparecida Ferreira" w:date="2024-08-22T19:37:00Z"/>
          <w:rFonts w:ascii="Arial" w:eastAsia="Arial" w:hAnsi="Arial" w:cs="Arial"/>
          <w:sz w:val="22"/>
        </w:rPr>
      </w:pPr>
    </w:p>
    <w:p w14:paraId="14798AE4" w14:textId="77777777" w:rsidR="00CA0D90" w:rsidDel="00E118E2" w:rsidRDefault="00CA0D90">
      <w:pPr>
        <w:spacing w:after="160" w:line="259" w:lineRule="auto"/>
        <w:rPr>
          <w:del w:id="165" w:author="Aparecida Ferreira" w:date="2024-08-22T19:37:00Z"/>
          <w:rFonts w:ascii="Arial" w:eastAsia="Arial" w:hAnsi="Arial" w:cs="Arial"/>
          <w:sz w:val="22"/>
        </w:rPr>
      </w:pPr>
    </w:p>
    <w:p w14:paraId="15D20840" w14:textId="77777777" w:rsidR="00CA0D90" w:rsidDel="00E118E2" w:rsidRDefault="00CA0D90">
      <w:pPr>
        <w:spacing w:after="160" w:line="259" w:lineRule="auto"/>
        <w:rPr>
          <w:del w:id="166" w:author="Aparecida Ferreira" w:date="2024-08-22T19:37:00Z"/>
          <w:rFonts w:ascii="Arial" w:eastAsia="Arial" w:hAnsi="Arial" w:cs="Arial"/>
          <w:sz w:val="22"/>
        </w:rPr>
      </w:pPr>
    </w:p>
    <w:p w14:paraId="3593344D" w14:textId="77777777" w:rsidR="00CA0D90" w:rsidDel="00E118E2" w:rsidRDefault="00CA0D90">
      <w:pPr>
        <w:spacing w:after="160" w:line="259" w:lineRule="auto"/>
        <w:rPr>
          <w:del w:id="167" w:author="Aparecida Ferreira" w:date="2024-08-22T19:37:00Z"/>
          <w:rFonts w:ascii="Arial" w:eastAsia="Arial" w:hAnsi="Arial" w:cs="Arial"/>
          <w:sz w:val="22"/>
        </w:rPr>
      </w:pPr>
    </w:p>
    <w:p w14:paraId="6B4A3886" w14:textId="77777777" w:rsidR="00CA0D90" w:rsidDel="00E118E2" w:rsidRDefault="00CA0D90">
      <w:pPr>
        <w:spacing w:after="160" w:line="259" w:lineRule="auto"/>
        <w:rPr>
          <w:del w:id="168" w:author="Aparecida Ferreira" w:date="2024-08-22T19:37:00Z"/>
          <w:rFonts w:ascii="Arial" w:eastAsia="Arial" w:hAnsi="Arial" w:cs="Arial"/>
          <w:sz w:val="22"/>
        </w:rPr>
      </w:pPr>
    </w:p>
    <w:p w14:paraId="1967629F" w14:textId="77777777" w:rsidR="00CA0D90" w:rsidDel="00E118E2" w:rsidRDefault="00CA0D90">
      <w:pPr>
        <w:spacing w:after="160" w:line="259" w:lineRule="auto"/>
        <w:rPr>
          <w:del w:id="169" w:author="Aparecida Ferreira" w:date="2024-08-22T19:37:00Z"/>
          <w:rFonts w:ascii="Arial" w:eastAsia="Arial" w:hAnsi="Arial" w:cs="Arial"/>
          <w:sz w:val="22"/>
        </w:rPr>
      </w:pPr>
    </w:p>
    <w:p w14:paraId="2E3F1DA4" w14:textId="77777777" w:rsidR="00CA0D90" w:rsidDel="00E118E2" w:rsidRDefault="00CA0D90">
      <w:pPr>
        <w:spacing w:after="160" w:line="259" w:lineRule="auto"/>
        <w:rPr>
          <w:del w:id="170" w:author="Aparecida Ferreira" w:date="2024-08-22T19:37:00Z"/>
          <w:rFonts w:ascii="Arial" w:eastAsia="Arial" w:hAnsi="Arial" w:cs="Arial"/>
          <w:sz w:val="22"/>
        </w:rPr>
      </w:pPr>
    </w:p>
    <w:p w14:paraId="4660F90A" w14:textId="77777777" w:rsidR="00CA0D90" w:rsidDel="00E118E2" w:rsidRDefault="00CA0D90">
      <w:pPr>
        <w:spacing w:after="160" w:line="259" w:lineRule="auto"/>
        <w:rPr>
          <w:del w:id="171" w:author="Aparecida Ferreira" w:date="2024-08-22T19:37:00Z"/>
          <w:rFonts w:ascii="Arial" w:eastAsia="Arial" w:hAnsi="Arial" w:cs="Arial"/>
          <w:sz w:val="22"/>
        </w:rPr>
      </w:pPr>
    </w:p>
    <w:p w14:paraId="113ED405" w14:textId="77777777" w:rsidR="00CA0D90" w:rsidDel="00E118E2" w:rsidRDefault="00CA0D90">
      <w:pPr>
        <w:spacing w:after="160" w:line="259" w:lineRule="auto"/>
        <w:rPr>
          <w:del w:id="172" w:author="Aparecida Ferreira" w:date="2024-08-22T19:37:00Z"/>
          <w:rFonts w:ascii="Arial" w:eastAsia="Arial" w:hAnsi="Arial" w:cs="Arial"/>
          <w:sz w:val="22"/>
        </w:rPr>
      </w:pPr>
    </w:p>
    <w:p w14:paraId="3258800F" w14:textId="77777777" w:rsidR="00CA0D90" w:rsidDel="00E118E2" w:rsidRDefault="00CA0D90">
      <w:pPr>
        <w:spacing w:after="160" w:line="259" w:lineRule="auto"/>
        <w:rPr>
          <w:del w:id="173" w:author="Aparecida Ferreira" w:date="2024-08-22T19:37:00Z"/>
          <w:rFonts w:ascii="Arial" w:eastAsia="Arial" w:hAnsi="Arial" w:cs="Arial"/>
          <w:sz w:val="22"/>
        </w:rPr>
      </w:pPr>
    </w:p>
    <w:p w14:paraId="08359ACA" w14:textId="77777777" w:rsidR="00CA0D90" w:rsidDel="00E118E2" w:rsidRDefault="00CA0D90">
      <w:pPr>
        <w:spacing w:after="160" w:line="259" w:lineRule="auto"/>
        <w:rPr>
          <w:del w:id="174" w:author="Aparecida Ferreira" w:date="2024-08-22T19:37:00Z"/>
          <w:rFonts w:ascii="Arial" w:eastAsia="Arial" w:hAnsi="Arial" w:cs="Arial"/>
          <w:sz w:val="22"/>
        </w:rPr>
      </w:pPr>
    </w:p>
    <w:p w14:paraId="0B7FFAF9" w14:textId="77777777" w:rsidR="00CA0D90" w:rsidDel="00E118E2" w:rsidRDefault="00CA0D90">
      <w:pPr>
        <w:spacing w:after="160" w:line="259" w:lineRule="auto"/>
        <w:rPr>
          <w:del w:id="175" w:author="Aparecida Ferreira" w:date="2024-08-22T19:37:00Z"/>
          <w:rFonts w:ascii="Arial" w:eastAsia="Arial" w:hAnsi="Arial" w:cs="Arial"/>
          <w:sz w:val="22"/>
        </w:rPr>
      </w:pPr>
    </w:p>
    <w:p w14:paraId="47CBCFCA" w14:textId="77777777" w:rsidR="00CA0D90" w:rsidRDefault="00CA0D90">
      <w:pPr>
        <w:spacing w:after="160" w:line="259" w:lineRule="auto"/>
        <w:rPr>
          <w:rFonts w:ascii="Arial" w:eastAsia="Arial" w:hAnsi="Arial" w:cs="Arial"/>
          <w:sz w:val="22"/>
        </w:rPr>
      </w:pPr>
    </w:p>
    <w:p w14:paraId="70EF4E19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CRONOGRAMA DE ATIVIDADES</w:t>
      </w:r>
    </w:p>
    <w:p w14:paraId="27940D7E" w14:textId="77777777" w:rsidR="00CA0D90" w:rsidRDefault="009747E8">
      <w:pPr>
        <w:spacing w:after="160" w:line="259" w:lineRule="auto"/>
        <w:rPr>
          <w:rFonts w:ascii="Arial" w:eastAsia="Arial" w:hAnsi="Arial" w:cs="Arial"/>
          <w:sz w:val="22"/>
        </w:rPr>
      </w:pPr>
      <w:r>
        <w:object w:dxaOrig="11014" w:dyaOrig="10122" w14:anchorId="42ADC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408.75pt" o:ole="">
            <v:imagedata r:id="rId9" o:title=""/>
          </v:shape>
          <o:OLEObject Type="Embed" ProgID="StaticMetafile" ShapeID="_x0000_i1025" DrawAspect="Content" ObjectID="_1785860738" r:id="rId10"/>
        </w:object>
      </w:r>
    </w:p>
    <w:tbl>
      <w:tblPr>
        <w:tblW w:w="0" w:type="auto"/>
        <w:jc w:val="right"/>
        <w:tblLook w:val="04A0" w:firstRow="1" w:lastRow="0" w:firstColumn="1" w:lastColumn="0" w:noHBand="0" w:noVBand="1"/>
        <w:tblPrChange w:id="176" w:author="Aparecida Ferreira" w:date="2024-08-22T19:38:00Z">
          <w:tblPr>
            <w:tblW w:w="0" w:type="auto"/>
            <w:jc w:val="right"/>
            <w:tblLook w:val="04A0" w:firstRow="1" w:lastRow="0" w:firstColumn="1" w:lastColumn="0" w:noHBand="0" w:noVBand="1"/>
          </w:tblPr>
        </w:tblPrChange>
      </w:tblPr>
      <w:tblGrid>
        <w:gridCol w:w="5101"/>
        <w:gridCol w:w="2397"/>
        <w:gridCol w:w="1681"/>
        <w:tblGridChange w:id="177">
          <w:tblGrid>
            <w:gridCol w:w="4757"/>
            <w:gridCol w:w="2485"/>
            <w:gridCol w:w="1743"/>
          </w:tblGrid>
        </w:tblGridChange>
      </w:tblGrid>
      <w:tr w:rsidR="00CA0D90" w14:paraId="7C649FDC" w14:textId="77777777" w:rsidTr="009747E8">
        <w:trPr>
          <w:jc w:val="right"/>
          <w:trPrChange w:id="178" w:author="Aparecida Ferreira" w:date="2024-08-22T19:38:00Z">
            <w:trPr>
              <w:trHeight w:val="1"/>
              <w:jc w:val="right"/>
            </w:trPr>
          </w:trPrChange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79" w:author="Aparecida Ferreira" w:date="2024-08-22T19:38:00Z">
              <w:tcPr>
                <w:tcW w:w="47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75D670B7" w14:textId="77777777" w:rsidR="00CA0D90" w:rsidRDefault="009747E8" w:rsidP="009747E8">
            <w:pPr>
              <w:spacing w:after="160" w:line="259" w:lineRule="auto"/>
              <w:ind w:left="-761"/>
              <w:rPr>
                <w:sz w:val="22"/>
              </w:rPr>
              <w:pPrChange w:id="180" w:author="Aparecida Ferreira" w:date="2024-08-22T19:38:00Z">
                <w:pPr>
                  <w:spacing w:after="160" w:line="259" w:lineRule="auto"/>
                </w:pPr>
              </w:pPrChange>
            </w:pPr>
            <w:r>
              <w:rPr>
                <w:rFonts w:ascii="Arial" w:eastAsia="Arial" w:hAnsi="Arial" w:cs="Arial"/>
                <w:b/>
                <w:sz w:val="22"/>
              </w:rPr>
              <w:t>Autorizado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81" w:author="Aparecida Ferreira" w:date="2024-08-22T19:38:00Z">
              <w:tcPr>
                <w:tcW w:w="24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3EAF036F" w14:textId="77777777" w:rsidR="00CA0D90" w:rsidRDefault="009747E8">
            <w:pPr>
              <w:spacing w:after="16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Professor(a)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82" w:author="Aparecida Ferreira" w:date="2024-08-22T19:38:00Z">
              <w:tcPr>
                <w:tcW w:w="17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5B2382FA" w14:textId="77777777" w:rsidR="00CA0D90" w:rsidRDefault="009747E8">
            <w:pPr>
              <w:spacing w:after="16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</w:t>
            </w:r>
          </w:p>
        </w:tc>
      </w:tr>
      <w:tr w:rsidR="00CA0D90" w14:paraId="3D225761" w14:textId="77777777" w:rsidTr="009747E8">
        <w:trPr>
          <w:jc w:val="right"/>
          <w:trPrChange w:id="183" w:author="Aparecida Ferreira" w:date="2024-08-22T19:38:00Z">
            <w:trPr>
              <w:trHeight w:val="1"/>
              <w:jc w:val="right"/>
            </w:trPr>
          </w:trPrChange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84" w:author="Aparecida Ferreira" w:date="2024-08-22T19:38:00Z">
              <w:tcPr>
                <w:tcW w:w="47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3B55C278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Análise de projetos e sistemas:</w:t>
            </w:r>
          </w:p>
          <w:p w14:paraId="64123FB2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Banco de dados:</w:t>
            </w:r>
          </w:p>
          <w:p w14:paraId="2B228228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Web design:</w:t>
            </w:r>
          </w:p>
          <w:p w14:paraId="65E800FC" w14:textId="77777777" w:rsidR="00CA0D90" w:rsidRDefault="00CA0D90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85" w:author="Aparecida Ferreira" w:date="2024-08-22T19:38:00Z">
              <w:tcPr>
                <w:tcW w:w="24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107AB631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Aparecida</w:t>
            </w:r>
          </w:p>
          <w:p w14:paraId="4EAC25D4" w14:textId="77777777" w:rsidR="00CA0D90" w:rsidRDefault="009747E8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Célia</w:t>
            </w:r>
          </w:p>
          <w:p w14:paraId="3D34206A" w14:textId="77777777" w:rsidR="00CA0D90" w:rsidRDefault="009747E8">
            <w:pPr>
              <w:spacing w:after="16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Reinaldo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PrChange w:id="186" w:author="Aparecida Ferreira" w:date="2024-08-22T19:38:00Z">
              <w:tcPr>
                <w:tcW w:w="17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</w:tcPrChange>
          </w:tcPr>
          <w:p w14:paraId="13CC59A7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219818A9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62F6DFB0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33F04A0A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24553913" w14:textId="77777777" w:rsidR="00CA0D90" w:rsidRDefault="00CA0D90">
            <w:pPr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747B66C4" w14:textId="77777777" w:rsidR="00CA0D90" w:rsidRDefault="00CA0D90">
            <w:pPr>
              <w:spacing w:after="160" w:line="259" w:lineRule="auto"/>
              <w:rPr>
                <w:sz w:val="22"/>
              </w:rPr>
            </w:pPr>
          </w:p>
        </w:tc>
      </w:tr>
    </w:tbl>
    <w:p w14:paraId="697EE68C" w14:textId="77777777" w:rsidR="00CA0D90" w:rsidRDefault="00CA0D90">
      <w:pPr>
        <w:spacing w:after="160" w:line="259" w:lineRule="auto"/>
        <w:rPr>
          <w:rFonts w:ascii="Arial" w:eastAsia="Arial" w:hAnsi="Arial" w:cs="Arial"/>
          <w:b/>
          <w:sz w:val="22"/>
        </w:rPr>
      </w:pPr>
    </w:p>
    <w:sectPr w:rsidR="00CA0D90" w:rsidSect="00E118E2">
      <w:pgSz w:w="11906" w:h="16838"/>
      <w:pgMar w:top="1701" w:right="1134" w:bottom="1134" w:left="1701" w:header="709" w:footer="709" w:gutter="0"/>
      <w:cols w:space="1701"/>
      <w:docGrid w:linePitch="360"/>
      <w:sectPrChange w:id="187" w:author="Aparecida Ferreira" w:date="2024-08-22T19:38:00Z">
        <w:sectPr w:rsidR="00CA0D90" w:rsidSect="00E118E2">
          <w:pgMar w:top="1134" w:right="850" w:bottom="1134" w:left="1701" w:header="709" w:footer="709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7" w:author="Aparecida Ferreira" w:date="2024-08-22T19:34:00Z" w:initials="AF">
    <w:p w14:paraId="6DCCBA00" w14:textId="77777777" w:rsidR="00E118E2" w:rsidRDefault="00E118E2">
      <w:pPr>
        <w:pStyle w:val="Textodecomentrio"/>
      </w:pPr>
      <w:r>
        <w:rPr>
          <w:rStyle w:val="Refdecomentrio"/>
        </w:rPr>
        <w:annotationRef/>
      </w:r>
      <w:r>
        <w:t>Descrever qual o método utilizado em sua pesquisa. Usamos normalmente a metodologia comparativa em conjunto com a modelagem de dados.</w:t>
      </w:r>
    </w:p>
  </w:comment>
  <w:comment w:id="151" w:author="Aparecida Ferreira" w:date="2024-08-22T19:36:00Z" w:initials="AF">
    <w:p w14:paraId="62087F3E" w14:textId="77777777" w:rsidR="00E118E2" w:rsidRDefault="00E118E2">
      <w:pPr>
        <w:pStyle w:val="Textodecomentrio"/>
      </w:pPr>
      <w:r>
        <w:rPr>
          <w:rStyle w:val="Refdecomentrio"/>
        </w:rPr>
        <w:annotationRef/>
      </w:r>
      <w:r>
        <w:t>Você precisa fazer todas as referências como o nome da pessoa que escreveu o artigo.</w:t>
      </w:r>
    </w:p>
    <w:p w14:paraId="7B06676E" w14:textId="77777777" w:rsidR="00E118E2" w:rsidRDefault="00E118E2">
      <w:pPr>
        <w:pStyle w:val="Textodecomentrio"/>
      </w:pPr>
      <w:r>
        <w:t xml:space="preserve">Use o </w:t>
      </w:r>
      <w:r w:rsidRPr="00E118E2">
        <w:rPr>
          <w:highlight w:val="yellow"/>
        </w:rPr>
        <w:t>MORE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CBA00" w15:done="0"/>
  <w15:commentEx w15:paraId="7B0667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7FFFF7E"/>
    <w:multiLevelType w:val="multilevel"/>
    <w:tmpl w:val="F7FFFF7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90"/>
    <w:rsid w:val="FF9F1DC6"/>
    <w:rsid w:val="007A69AB"/>
    <w:rsid w:val="009747E8"/>
    <w:rsid w:val="00CA0D90"/>
    <w:rsid w:val="00E1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1ED5"/>
  <w15:docId w15:val="{E634C16C-AAA0-40CA-827D-26B3D998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2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Sumrio2">
    <w:name w:val="toc 2"/>
    <w:next w:val="Normal"/>
    <w:uiPriority w:val="39"/>
    <w:unhideWhenUsed/>
    <w:pPr>
      <w:spacing w:after="57"/>
      <w:ind w:left="283"/>
    </w:pPr>
    <w:rPr>
      <w:sz w:val="21"/>
      <w:szCs w:val="22"/>
    </w:rPr>
  </w:style>
  <w:style w:type="paragraph" w:styleId="Sumrio9">
    <w:name w:val="toc 9"/>
    <w:next w:val="Normal"/>
    <w:uiPriority w:val="39"/>
    <w:unhideWhenUsed/>
    <w:pPr>
      <w:spacing w:after="57"/>
      <w:ind w:left="2268"/>
    </w:pPr>
    <w:rPr>
      <w:sz w:val="21"/>
      <w:szCs w:val="22"/>
    </w:rPr>
  </w:style>
  <w:style w:type="paragraph" w:styleId="Sumrio6">
    <w:name w:val="toc 6"/>
    <w:next w:val="Normal"/>
    <w:uiPriority w:val="39"/>
    <w:unhideWhenUsed/>
    <w:pPr>
      <w:spacing w:after="57"/>
      <w:ind w:left="1417"/>
    </w:pPr>
    <w:rPr>
      <w:sz w:val="21"/>
      <w:szCs w:val="22"/>
    </w:rPr>
  </w:style>
  <w:style w:type="paragraph" w:styleId="Sumrio5">
    <w:name w:val="toc 5"/>
    <w:next w:val="Normal"/>
    <w:uiPriority w:val="39"/>
    <w:unhideWhenUsed/>
    <w:pPr>
      <w:spacing w:after="57"/>
      <w:ind w:left="1134"/>
    </w:pPr>
    <w:rPr>
      <w:sz w:val="21"/>
      <w:szCs w:val="22"/>
    </w:rPr>
  </w:style>
  <w:style w:type="paragraph" w:styleId="ndicedeilustraes">
    <w:name w:val="table of figures"/>
    <w:next w:val="Normal"/>
    <w:uiPriority w:val="99"/>
    <w:unhideWhenUsed/>
    <w:rPr>
      <w:sz w:val="21"/>
      <w:szCs w:val="22"/>
    </w:rPr>
  </w:style>
  <w:style w:type="paragraph" w:styleId="Ttulo">
    <w:name w:val="Title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extodenotadefim">
    <w:name w:val="endnote text"/>
    <w:link w:val="TextodenotadefimChar"/>
    <w:uiPriority w:val="99"/>
    <w:semiHidden/>
    <w:unhideWhenUsed/>
    <w:rPr>
      <w:szCs w:val="22"/>
    </w:rPr>
  </w:style>
  <w:style w:type="paragraph" w:styleId="Sumrio4">
    <w:name w:val="toc 4"/>
    <w:next w:val="Normal"/>
    <w:uiPriority w:val="39"/>
    <w:unhideWhenUsed/>
    <w:pPr>
      <w:spacing w:after="57"/>
      <w:ind w:left="850"/>
    </w:pPr>
    <w:rPr>
      <w:sz w:val="21"/>
      <w:szCs w:val="22"/>
    </w:rPr>
  </w:style>
  <w:style w:type="paragraph" w:styleId="Sumrio8">
    <w:name w:val="toc 8"/>
    <w:next w:val="Normal"/>
    <w:uiPriority w:val="39"/>
    <w:unhideWhenUsed/>
    <w:pPr>
      <w:spacing w:after="57"/>
      <w:ind w:left="1984"/>
    </w:pPr>
    <w:rPr>
      <w:sz w:val="21"/>
      <w:szCs w:val="22"/>
    </w:rPr>
  </w:style>
  <w:style w:type="paragraph" w:styleId="Cabealho">
    <w:name w:val="header"/>
    <w:link w:val="CabealhoChar"/>
    <w:uiPriority w:val="99"/>
    <w:unhideWhenUsed/>
    <w:pPr>
      <w:tabs>
        <w:tab w:val="center" w:pos="7143"/>
        <w:tab w:val="right" w:pos="14287"/>
      </w:tabs>
    </w:pPr>
    <w:rPr>
      <w:sz w:val="21"/>
      <w:szCs w:val="22"/>
    </w:rPr>
  </w:style>
  <w:style w:type="paragraph" w:styleId="Rodap">
    <w:name w:val="footer"/>
    <w:link w:val="RodapChar"/>
    <w:uiPriority w:val="99"/>
    <w:unhideWhenUsed/>
    <w:pPr>
      <w:tabs>
        <w:tab w:val="center" w:pos="7143"/>
        <w:tab w:val="right" w:pos="14287"/>
      </w:tabs>
    </w:pPr>
    <w:rPr>
      <w:sz w:val="21"/>
      <w:szCs w:val="22"/>
    </w:rPr>
  </w:style>
  <w:style w:type="paragraph" w:styleId="Legenda">
    <w:name w:val="caption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Sumrio7">
    <w:name w:val="toc 7"/>
    <w:next w:val="Normal"/>
    <w:uiPriority w:val="39"/>
    <w:unhideWhenUsed/>
    <w:pPr>
      <w:spacing w:after="57"/>
      <w:ind w:left="1701"/>
    </w:pPr>
    <w:rPr>
      <w:sz w:val="21"/>
      <w:szCs w:val="22"/>
    </w:rPr>
  </w:style>
  <w:style w:type="paragraph" w:styleId="Sumrio3">
    <w:name w:val="toc 3"/>
    <w:next w:val="Normal"/>
    <w:uiPriority w:val="39"/>
    <w:unhideWhenUsed/>
    <w:pPr>
      <w:spacing w:after="57"/>
      <w:ind w:left="567"/>
    </w:pPr>
    <w:rPr>
      <w:sz w:val="21"/>
      <w:szCs w:val="22"/>
    </w:rPr>
  </w:style>
  <w:style w:type="paragraph" w:styleId="Subttulo">
    <w:name w:val="Subtitle"/>
    <w:link w:val="SubttuloChar"/>
    <w:uiPriority w:val="11"/>
    <w:qFormat/>
    <w:pPr>
      <w:spacing w:before="200" w:after="200"/>
    </w:pPr>
    <w:rPr>
      <w:sz w:val="24"/>
      <w:szCs w:val="24"/>
    </w:rPr>
  </w:style>
  <w:style w:type="paragraph" w:styleId="Textodenotaderodap">
    <w:name w:val="footnote text"/>
    <w:link w:val="TextodenotaderodapChar"/>
    <w:uiPriority w:val="99"/>
    <w:semiHidden/>
    <w:unhideWhenUsed/>
    <w:pPr>
      <w:spacing w:after="40"/>
    </w:pPr>
    <w:rPr>
      <w:sz w:val="18"/>
      <w:szCs w:val="22"/>
    </w:rPr>
  </w:style>
  <w:style w:type="paragraph" w:styleId="Sumrio1">
    <w:name w:val="toc 1"/>
    <w:next w:val="Normal"/>
    <w:uiPriority w:val="39"/>
    <w:unhideWhenUsed/>
    <w:pPr>
      <w:spacing w:after="57"/>
    </w:pPr>
    <w:rPr>
      <w:sz w:val="21"/>
      <w:szCs w:val="22"/>
    </w:rPr>
  </w:style>
  <w:style w:type="table" w:styleId="Tabelacomgrade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uiPriority w:val="34"/>
    <w:qFormat/>
    <w:pPr>
      <w:ind w:left="720"/>
      <w:contextualSpacing/>
    </w:pPr>
    <w:rPr>
      <w:sz w:val="21"/>
      <w:szCs w:val="22"/>
    </w:rPr>
  </w:style>
  <w:style w:type="paragraph" w:styleId="SemEspaamento">
    <w:name w:val="No Spacing"/>
    <w:uiPriority w:val="1"/>
    <w:qFormat/>
    <w:rPr>
      <w:sz w:val="21"/>
      <w:szCs w:val="22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link w:val="CitaoChar"/>
    <w:uiPriority w:val="29"/>
    <w:qFormat/>
    <w:pPr>
      <w:ind w:left="720" w:right="720"/>
    </w:pPr>
    <w:rPr>
      <w:i/>
      <w:sz w:val="21"/>
      <w:szCs w:val="22"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1"/>
      <w:szCs w:val="22"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CabealhoChar">
    <w:name w:val="Cabeçalho Char"/>
    <w:link w:val="Cabealho"/>
    <w:uiPriority w:val="99"/>
  </w:style>
  <w:style w:type="character" w:customStyle="1" w:styleId="FooterChar">
    <w:name w:val="Footer Char"/>
    <w:uiPriority w:val="99"/>
  </w:style>
  <w:style w:type="character" w:customStyle="1" w:styleId="RodapChar">
    <w:name w:val="Rodapé Char"/>
    <w:link w:val="Rodap"/>
    <w:uiPriority w:val="99"/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21">
    <w:name w:val="Tabela Simples 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elaSimples31">
    <w:name w:val="Tabela Simples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41">
    <w:name w:val="Tabela Simples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51">
    <w:name w:val="Tabela Simples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deGrade1Clara1">
    <w:name w:val="Tabela de Grade 1 Clar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eladeGrade21">
    <w:name w:val="Tabela de Grade 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31">
    <w:name w:val="Tabela de Grade 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41">
    <w:name w:val="Tabela de Grade 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5Escura1">
    <w:name w:val="Tabela de Grade 5 Escur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eladeGrade6Colorida1">
    <w:name w:val="Tabela de Grade 6 Colorid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eladeGrade7Colorida1">
    <w:name w:val="Tabela de Grade 7 Colorid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eladeLista1Clara1">
    <w:name w:val="Tabela de Lista 1 Clara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21">
    <w:name w:val="Tabela de Lista 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31">
    <w:name w:val="Tabela de Lista 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eladeLista41">
    <w:name w:val="Tabela de Lista 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5Escura1">
    <w:name w:val="Tabela de Lista 5 Escur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eladeLista6Colorida1">
    <w:name w:val="Tabela de Lista 6 Colorid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eladeLista7Colorida1">
    <w:name w:val="Tabela de Lista 7 Colorida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paragraph" w:customStyle="1" w:styleId="CabealhodoSumrio1">
    <w:name w:val="Cabeçalho do Sumário1"/>
    <w:uiPriority w:val="39"/>
    <w:unhideWhenUsed/>
    <w:rPr>
      <w:sz w:val="21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7A69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9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9A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69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69A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9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1476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Aparecida Ferreira</cp:lastModifiedBy>
  <cp:revision>2</cp:revision>
  <dcterms:created xsi:type="dcterms:W3CDTF">2024-08-22T22:39:00Z</dcterms:created>
  <dcterms:modified xsi:type="dcterms:W3CDTF">2024-08-22T22:39:00Z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